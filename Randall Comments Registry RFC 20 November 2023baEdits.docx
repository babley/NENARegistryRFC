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96FD0" w14:textId="77777777" w:rsidR="0050392B" w:rsidRPr="0050392B" w:rsidRDefault="0050392B" w:rsidP="0050392B">
      <w:pPr>
        <w:shd w:val="clear" w:color="auto" w:fill="FFFFFF"/>
        <w:spacing w:after="0" w:line="240" w:lineRule="auto"/>
        <w:rPr>
          <w:rFonts w:ascii="Arial" w:eastAsia="Times New Roman" w:hAnsi="Arial" w:cs="Arial"/>
          <w:color w:val="242424"/>
          <w:sz w:val="23"/>
          <w:szCs w:val="23"/>
        </w:rPr>
      </w:pPr>
      <w:r w:rsidRPr="0050392B">
        <w:rPr>
          <w:rFonts w:ascii="Arial" w:eastAsia="Times New Roman" w:hAnsi="Arial" w:cs="Arial"/>
          <w:color w:val="242424"/>
          <w:sz w:val="23"/>
          <w:szCs w:val="23"/>
        </w:rPr>
        <w:t xml:space="preserve">[[[ My apologies -- this is part of an in-depth review I had been doing last </w:t>
      </w:r>
      <w:proofErr w:type="spellStart"/>
      <w:r w:rsidRPr="0050392B">
        <w:rPr>
          <w:rFonts w:ascii="Arial" w:eastAsia="Times New Roman" w:hAnsi="Arial" w:cs="Arial"/>
          <w:color w:val="242424"/>
          <w:sz w:val="23"/>
          <w:szCs w:val="23"/>
        </w:rPr>
        <w:t>ear</w:t>
      </w:r>
      <w:proofErr w:type="spellEnd"/>
      <w:r w:rsidRPr="0050392B">
        <w:rPr>
          <w:rFonts w:ascii="Arial" w:eastAsia="Times New Roman" w:hAnsi="Arial" w:cs="Arial"/>
          <w:color w:val="242424"/>
          <w:sz w:val="23"/>
          <w:szCs w:val="23"/>
        </w:rPr>
        <w:t xml:space="preserve"> but interrupted and didn't get back to. It covers up to section 4.5.2.1. Many of these comments apply to the later registries as well</w:t>
      </w:r>
      <w:proofErr w:type="gramStart"/>
      <w:r w:rsidRPr="0050392B">
        <w:rPr>
          <w:rFonts w:ascii="Arial" w:eastAsia="Times New Roman" w:hAnsi="Arial" w:cs="Arial"/>
          <w:color w:val="242424"/>
          <w:sz w:val="23"/>
          <w:szCs w:val="23"/>
        </w:rPr>
        <w:t>. ]</w:t>
      </w:r>
      <w:proofErr w:type="gramEnd"/>
      <w:r w:rsidRPr="0050392B">
        <w:rPr>
          <w:rFonts w:ascii="Arial" w:eastAsia="Times New Roman" w:hAnsi="Arial" w:cs="Arial"/>
          <w:color w:val="242424"/>
          <w:sz w:val="23"/>
          <w:szCs w:val="23"/>
        </w:rPr>
        <w:t>]]</w:t>
      </w:r>
    </w:p>
    <w:p w14:paraId="6C7370AD" w14:textId="77777777" w:rsidR="0050392B" w:rsidRPr="0050392B" w:rsidRDefault="0050392B" w:rsidP="0050392B">
      <w:pPr>
        <w:shd w:val="clear" w:color="auto" w:fill="FFFFFF"/>
        <w:spacing w:after="0" w:line="240" w:lineRule="auto"/>
        <w:rPr>
          <w:rFonts w:ascii="Arial" w:eastAsia="Times New Roman" w:hAnsi="Arial" w:cs="Arial"/>
          <w:color w:val="242424"/>
          <w:sz w:val="23"/>
          <w:szCs w:val="23"/>
        </w:rPr>
      </w:pPr>
      <w:r w:rsidRPr="0050392B">
        <w:rPr>
          <w:rFonts w:ascii="Arial" w:eastAsia="Times New Roman" w:hAnsi="Arial" w:cs="Arial"/>
          <w:color w:val="242424"/>
          <w:sz w:val="23"/>
          <w:szCs w:val="23"/>
        </w:rPr>
        <w:t>Global question:</w:t>
      </w:r>
    </w:p>
    <w:p w14:paraId="23B68F31" w14:textId="77777777" w:rsidR="0050392B" w:rsidRPr="0050392B" w:rsidRDefault="0050392B" w:rsidP="0050392B">
      <w:pPr>
        <w:shd w:val="clear" w:color="auto" w:fill="FFFFFF"/>
        <w:spacing w:after="0" w:line="240" w:lineRule="auto"/>
        <w:rPr>
          <w:rFonts w:ascii="Arial" w:eastAsia="Times New Roman" w:hAnsi="Arial" w:cs="Arial"/>
          <w:color w:val="242424"/>
          <w:sz w:val="23"/>
          <w:szCs w:val="23"/>
        </w:rPr>
      </w:pPr>
      <w:r w:rsidRPr="0050392B">
        <w:rPr>
          <w:rFonts w:ascii="Arial" w:eastAsia="Times New Roman" w:hAnsi="Arial" w:cs="Arial"/>
          <w:color w:val="242424"/>
          <w:sz w:val="23"/>
          <w:szCs w:val="23"/>
        </w:rPr>
        <w:t>In Section 1 and throughout the document there is use of the term "area" (e.g., "registry area"). This doesn't seem to be a defined IANA term and doesn't seem to be used elsewhere. In my experience, what you mean has most often been referred to as registries or top-level registries and sub-</w:t>
      </w:r>
      <w:proofErr w:type="gramStart"/>
      <w:r w:rsidRPr="0050392B">
        <w:rPr>
          <w:rFonts w:ascii="Arial" w:eastAsia="Times New Roman" w:hAnsi="Arial" w:cs="Arial"/>
          <w:color w:val="242424"/>
          <w:sz w:val="23"/>
          <w:szCs w:val="23"/>
        </w:rPr>
        <w:t>registries;</w:t>
      </w:r>
      <w:proofErr w:type="gramEnd"/>
      <w:r w:rsidRPr="0050392B">
        <w:rPr>
          <w:rFonts w:ascii="Arial" w:eastAsia="Times New Roman" w:hAnsi="Arial" w:cs="Arial"/>
          <w:color w:val="242424"/>
          <w:sz w:val="23"/>
          <w:szCs w:val="23"/>
        </w:rPr>
        <w:t xml:space="preserve"> i.e., creating a new registry into which all existing registries related to emergency services are to be moved as sub-registries. Please consider using the term "registry" or "top-level registry" instead of "area" and state that existing and new registries are to be sub-registries within it (e.g., change &lt;&lt;establish a new registry area called "Emergency" and to create a set of registries within that area&gt;&gt; to &lt;&lt;establish a new registry called "Emergency" and to create a set of sub-registries within that registry&gt;&gt;). I did note that RFC 8126 (Section 2.1) mentions that the terminology has been inconsistent:</w:t>
      </w:r>
    </w:p>
    <w:p w14:paraId="2DA00579" w14:textId="77777777" w:rsidR="0050392B" w:rsidRDefault="0050392B" w:rsidP="0050392B">
      <w:pPr>
        <w:shd w:val="clear" w:color="auto" w:fill="FFFFFF"/>
        <w:spacing w:after="0" w:line="240" w:lineRule="auto"/>
        <w:rPr>
          <w:ins w:id="0" w:author="Brandon Abley" w:date="2023-11-02T11:39:00Z"/>
          <w:rFonts w:ascii="Arial" w:eastAsia="Times New Roman" w:hAnsi="Arial" w:cs="Arial"/>
          <w:color w:val="242424"/>
          <w:sz w:val="23"/>
          <w:szCs w:val="23"/>
        </w:rPr>
      </w:pPr>
      <w:r w:rsidRPr="0050392B">
        <w:rPr>
          <w:rFonts w:ascii="Arial" w:eastAsia="Times New Roman" w:hAnsi="Arial" w:cs="Arial"/>
          <w:color w:val="242424"/>
          <w:sz w:val="23"/>
          <w:szCs w:val="23"/>
        </w:rPr>
        <w:t>Unfortunately, we have been inconsistent in how we refer to these</w:t>
      </w:r>
      <w:r w:rsidRPr="0050392B">
        <w:rPr>
          <w:rFonts w:ascii="Arial" w:eastAsia="Times New Roman" w:hAnsi="Arial" w:cs="Arial"/>
          <w:color w:val="242424"/>
          <w:sz w:val="23"/>
          <w:szCs w:val="23"/>
        </w:rPr>
        <w:br/>
        <w:t>entities. The group names, as they are referred to here, have been</w:t>
      </w:r>
      <w:r w:rsidRPr="0050392B">
        <w:rPr>
          <w:rFonts w:ascii="Arial" w:eastAsia="Times New Roman" w:hAnsi="Arial" w:cs="Arial"/>
          <w:color w:val="242424"/>
          <w:sz w:val="23"/>
          <w:szCs w:val="23"/>
        </w:rPr>
        <w:br/>
        <w:t>variously called "protocol category groups", "groups", "top-level</w:t>
      </w:r>
      <w:r w:rsidRPr="0050392B">
        <w:rPr>
          <w:rFonts w:ascii="Arial" w:eastAsia="Times New Roman" w:hAnsi="Arial" w:cs="Arial"/>
          <w:color w:val="242424"/>
          <w:sz w:val="23"/>
          <w:szCs w:val="23"/>
        </w:rPr>
        <w:br/>
        <w:t>registries", or just "registries". The registries under them have</w:t>
      </w:r>
      <w:r w:rsidRPr="0050392B">
        <w:rPr>
          <w:rFonts w:ascii="Arial" w:eastAsia="Times New Roman" w:hAnsi="Arial" w:cs="Arial"/>
          <w:color w:val="242424"/>
          <w:sz w:val="23"/>
          <w:szCs w:val="23"/>
        </w:rPr>
        <w:br/>
        <w:t>been called "registries" or "sub-registries".</w:t>
      </w:r>
    </w:p>
    <w:p w14:paraId="2C69BA20" w14:textId="33786D78" w:rsidR="00F86780" w:rsidRDefault="00F86780" w:rsidP="0050392B">
      <w:pPr>
        <w:shd w:val="clear" w:color="auto" w:fill="FFFFFF"/>
        <w:spacing w:after="0" w:line="240" w:lineRule="auto"/>
        <w:rPr>
          <w:ins w:id="1" w:author="Brian Rosen" w:date="2023-11-08T09:45:00Z"/>
          <w:rFonts w:ascii="Arial" w:eastAsia="Times New Roman" w:hAnsi="Arial" w:cs="Arial"/>
          <w:color w:val="242424"/>
          <w:sz w:val="23"/>
          <w:szCs w:val="23"/>
        </w:rPr>
      </w:pPr>
      <w:ins w:id="2" w:author="Brandon Abley" w:date="2023-11-02T11:39:00Z">
        <w:r>
          <w:rPr>
            <w:rFonts w:ascii="Arial" w:eastAsia="Times New Roman" w:hAnsi="Arial" w:cs="Arial"/>
            <w:color w:val="242424"/>
            <w:sz w:val="23"/>
            <w:szCs w:val="23"/>
          </w:rPr>
          <w:t>References to Area have been changed to Registries as requested.</w:t>
        </w:r>
      </w:ins>
    </w:p>
    <w:p w14:paraId="48BC1BD0" w14:textId="49BEB7C7" w:rsidR="00DC5BC3" w:rsidRDefault="00DC5BC3" w:rsidP="0050392B">
      <w:pPr>
        <w:shd w:val="clear" w:color="auto" w:fill="FFFFFF"/>
        <w:spacing w:after="0" w:line="240" w:lineRule="auto"/>
        <w:rPr>
          <w:ins w:id="3" w:author="Brandon Abley" w:date="2023-11-20T12:11:00Z"/>
          <w:rFonts w:ascii="Arial" w:eastAsia="Times New Roman" w:hAnsi="Arial" w:cs="Arial"/>
          <w:color w:val="242424"/>
          <w:sz w:val="23"/>
          <w:szCs w:val="23"/>
        </w:rPr>
      </w:pPr>
      <w:ins w:id="4" w:author="Brian Rosen" w:date="2023-11-08T09:45:00Z">
        <w:r>
          <w:rPr>
            <w:rFonts w:ascii="Arial" w:eastAsia="Times New Roman" w:hAnsi="Arial" w:cs="Arial"/>
            <w:color w:val="242424"/>
            <w:sz w:val="23"/>
            <w:szCs w:val="23"/>
          </w:rPr>
          <w:t>&lt;</w:t>
        </w:r>
        <w:proofErr w:type="spellStart"/>
        <w:r>
          <w:rPr>
            <w:rFonts w:ascii="Arial" w:eastAsia="Times New Roman" w:hAnsi="Arial" w:cs="Arial"/>
            <w:color w:val="242424"/>
            <w:sz w:val="23"/>
            <w:szCs w:val="23"/>
          </w:rPr>
          <w:t>brian</w:t>
        </w:r>
        <w:proofErr w:type="spellEnd"/>
        <w:r>
          <w:rPr>
            <w:rFonts w:ascii="Arial" w:eastAsia="Times New Roman" w:hAnsi="Arial" w:cs="Arial"/>
            <w:color w:val="242424"/>
            <w:sz w:val="23"/>
            <w:szCs w:val="23"/>
          </w:rPr>
          <w:t>&gt;See email I send.  Area should be Regist</w:t>
        </w:r>
      </w:ins>
      <w:ins w:id="5" w:author="Brian Rosen" w:date="2023-11-08T09:46:00Z">
        <w:r>
          <w:rPr>
            <w:rFonts w:ascii="Arial" w:eastAsia="Times New Roman" w:hAnsi="Arial" w:cs="Arial"/>
            <w:color w:val="242424"/>
            <w:sz w:val="23"/>
            <w:szCs w:val="23"/>
          </w:rPr>
          <w:t xml:space="preserve">ry Group (as in Emergency Registry Group) and the individual sections are </w:t>
        </w:r>
        <w:proofErr w:type="gramStart"/>
        <w:r>
          <w:rPr>
            <w:rFonts w:ascii="Arial" w:eastAsia="Times New Roman" w:hAnsi="Arial" w:cs="Arial"/>
            <w:color w:val="242424"/>
            <w:sz w:val="23"/>
            <w:szCs w:val="23"/>
          </w:rPr>
          <w:t>Registries</w:t>
        </w:r>
      </w:ins>
      <w:proofErr w:type="gramEnd"/>
    </w:p>
    <w:p w14:paraId="1F5464BD" w14:textId="4B1550C4" w:rsidR="006661C4" w:rsidRPr="0050392B" w:rsidRDefault="006661C4" w:rsidP="0050392B">
      <w:pPr>
        <w:shd w:val="clear" w:color="auto" w:fill="FFFFFF"/>
        <w:spacing w:after="0" w:line="240" w:lineRule="auto"/>
        <w:rPr>
          <w:rFonts w:ascii="Arial" w:eastAsia="Times New Roman" w:hAnsi="Arial" w:cs="Arial"/>
          <w:color w:val="242424"/>
          <w:sz w:val="23"/>
          <w:szCs w:val="23"/>
        </w:rPr>
      </w:pPr>
      <w:ins w:id="6" w:author="Brandon Abley" w:date="2023-11-20T12:14:00Z">
        <w:r>
          <w:rPr>
            <w:rFonts w:ascii="Arial" w:eastAsia="Times New Roman" w:hAnsi="Arial" w:cs="Arial"/>
            <w:color w:val="242424"/>
            <w:sz w:val="23"/>
            <w:szCs w:val="23"/>
          </w:rPr>
          <w:t>C</w:t>
        </w:r>
      </w:ins>
      <w:ins w:id="7" w:author="Brandon Abley" w:date="2023-11-20T12:15:00Z">
        <w:r>
          <w:rPr>
            <w:rFonts w:ascii="Arial" w:eastAsia="Times New Roman" w:hAnsi="Arial" w:cs="Arial"/>
            <w:color w:val="242424"/>
            <w:sz w:val="23"/>
            <w:szCs w:val="23"/>
          </w:rPr>
          <w:t>hanged to Registry Group</w:t>
        </w:r>
      </w:ins>
    </w:p>
    <w:p w14:paraId="6EFEAF0C" w14:textId="77777777" w:rsidR="0050392B" w:rsidRPr="0050392B" w:rsidRDefault="0050392B" w:rsidP="0050392B">
      <w:pPr>
        <w:shd w:val="clear" w:color="auto" w:fill="FFFFFF"/>
        <w:spacing w:after="0" w:line="240" w:lineRule="auto"/>
        <w:rPr>
          <w:rFonts w:ascii="Arial" w:eastAsia="Times New Roman" w:hAnsi="Arial" w:cs="Arial"/>
          <w:color w:val="242424"/>
          <w:sz w:val="23"/>
          <w:szCs w:val="23"/>
        </w:rPr>
      </w:pPr>
      <w:r w:rsidRPr="0050392B">
        <w:rPr>
          <w:rFonts w:ascii="Arial" w:eastAsia="Times New Roman" w:hAnsi="Arial" w:cs="Arial"/>
          <w:color w:val="242424"/>
          <w:sz w:val="23"/>
          <w:szCs w:val="23"/>
        </w:rPr>
        <w:t>Text change requests:</w:t>
      </w:r>
    </w:p>
    <w:p w14:paraId="3B8E5320" w14:textId="77777777" w:rsidR="0050392B" w:rsidRPr="0050392B" w:rsidRDefault="0050392B" w:rsidP="0050392B">
      <w:pPr>
        <w:shd w:val="clear" w:color="auto" w:fill="FFFFFF"/>
        <w:spacing w:after="0" w:line="240" w:lineRule="auto"/>
        <w:rPr>
          <w:rFonts w:ascii="Arial" w:eastAsia="Times New Roman" w:hAnsi="Arial" w:cs="Arial"/>
          <w:color w:val="242424"/>
          <w:sz w:val="23"/>
          <w:szCs w:val="23"/>
        </w:rPr>
      </w:pPr>
      <w:r w:rsidRPr="0050392B">
        <w:rPr>
          <w:rFonts w:ascii="Arial" w:eastAsia="Times New Roman" w:hAnsi="Arial" w:cs="Arial"/>
          <w:color w:val="242424"/>
          <w:sz w:val="23"/>
          <w:szCs w:val="23"/>
        </w:rPr>
        <w:t>(1) Abstract, first sentence:</w:t>
      </w:r>
    </w:p>
    <w:p w14:paraId="5E17BE87" w14:textId="77777777" w:rsidR="0050392B" w:rsidRDefault="0050392B" w:rsidP="0050392B">
      <w:pPr>
        <w:shd w:val="clear" w:color="auto" w:fill="FFFFFF"/>
        <w:spacing w:after="0" w:line="240" w:lineRule="auto"/>
        <w:rPr>
          <w:ins w:id="8" w:author="Brandon Abley" w:date="2023-11-02T11:40:00Z"/>
          <w:rFonts w:ascii="Arial" w:eastAsia="Times New Roman" w:hAnsi="Arial" w:cs="Arial"/>
          <w:color w:val="242424"/>
          <w:sz w:val="23"/>
          <w:szCs w:val="23"/>
        </w:rPr>
      </w:pPr>
      <w:r w:rsidRPr="0050392B">
        <w:rPr>
          <w:rFonts w:ascii="Arial" w:eastAsia="Times New Roman" w:hAnsi="Arial" w:cs="Arial"/>
          <w:color w:val="242424"/>
          <w:sz w:val="23"/>
          <w:szCs w:val="23"/>
        </w:rPr>
        <w:t>I suggest changing "developing standards" to "developing specifications".</w:t>
      </w:r>
    </w:p>
    <w:p w14:paraId="0DFC56E1" w14:textId="6E9CCAB1" w:rsidR="00F86780" w:rsidRPr="0050392B" w:rsidRDefault="00F86780" w:rsidP="0050392B">
      <w:pPr>
        <w:shd w:val="clear" w:color="auto" w:fill="FFFFFF"/>
        <w:spacing w:after="0" w:line="240" w:lineRule="auto"/>
        <w:rPr>
          <w:rFonts w:ascii="Arial" w:eastAsia="Times New Roman" w:hAnsi="Arial" w:cs="Arial"/>
          <w:color w:val="242424"/>
          <w:sz w:val="23"/>
          <w:szCs w:val="23"/>
        </w:rPr>
      </w:pPr>
      <w:ins w:id="9" w:author="Brandon Abley" w:date="2023-11-02T11:40:00Z">
        <w:r>
          <w:rPr>
            <w:rFonts w:ascii="Arial" w:eastAsia="Times New Roman" w:hAnsi="Arial" w:cs="Arial"/>
            <w:color w:val="242424"/>
            <w:sz w:val="23"/>
            <w:szCs w:val="23"/>
          </w:rPr>
          <w:t>Done</w:t>
        </w:r>
      </w:ins>
    </w:p>
    <w:p w14:paraId="4FF51AF5" w14:textId="77777777" w:rsidR="0050392B" w:rsidRPr="0050392B" w:rsidRDefault="0050392B" w:rsidP="0050392B">
      <w:pPr>
        <w:shd w:val="clear" w:color="auto" w:fill="FFFFFF"/>
        <w:spacing w:after="0" w:line="240" w:lineRule="auto"/>
        <w:rPr>
          <w:rFonts w:ascii="Arial" w:eastAsia="Times New Roman" w:hAnsi="Arial" w:cs="Arial"/>
          <w:color w:val="242424"/>
          <w:sz w:val="23"/>
          <w:szCs w:val="23"/>
        </w:rPr>
      </w:pPr>
      <w:r w:rsidRPr="0050392B">
        <w:rPr>
          <w:rFonts w:ascii="Arial" w:eastAsia="Times New Roman" w:hAnsi="Arial" w:cs="Arial"/>
          <w:color w:val="242424"/>
          <w:sz w:val="23"/>
          <w:szCs w:val="23"/>
        </w:rPr>
        <w:t>(2) Same place:</w:t>
      </w:r>
    </w:p>
    <w:p w14:paraId="091801A6" w14:textId="77777777" w:rsidR="0050392B" w:rsidRDefault="0050392B" w:rsidP="0050392B">
      <w:pPr>
        <w:shd w:val="clear" w:color="auto" w:fill="FFFFFF"/>
        <w:spacing w:after="0" w:line="240" w:lineRule="auto"/>
        <w:rPr>
          <w:ins w:id="10" w:author="Brandon Abley" w:date="2023-11-02T11:40:00Z"/>
          <w:rFonts w:ascii="Arial" w:eastAsia="Times New Roman" w:hAnsi="Arial" w:cs="Arial"/>
          <w:color w:val="242424"/>
          <w:sz w:val="23"/>
          <w:szCs w:val="23"/>
        </w:rPr>
      </w:pPr>
      <w:r w:rsidRPr="0050392B">
        <w:rPr>
          <w:rFonts w:ascii="Arial" w:eastAsia="Times New Roman" w:hAnsi="Arial" w:cs="Arial"/>
          <w:color w:val="242424"/>
          <w:sz w:val="23"/>
          <w:szCs w:val="23"/>
        </w:rPr>
        <w:t xml:space="preserve">I suggest changing "emergency call standards and other IETF protocols" to emergency call and other IETF </w:t>
      </w:r>
      <w:proofErr w:type="gramStart"/>
      <w:r w:rsidRPr="0050392B">
        <w:rPr>
          <w:rFonts w:ascii="Arial" w:eastAsia="Times New Roman" w:hAnsi="Arial" w:cs="Arial"/>
          <w:color w:val="242424"/>
          <w:sz w:val="23"/>
          <w:szCs w:val="23"/>
        </w:rPr>
        <w:t>protocols</w:t>
      </w:r>
      <w:proofErr w:type="gramEnd"/>
      <w:r w:rsidRPr="0050392B">
        <w:rPr>
          <w:rFonts w:ascii="Arial" w:eastAsia="Times New Roman" w:hAnsi="Arial" w:cs="Arial"/>
          <w:color w:val="242424"/>
          <w:sz w:val="23"/>
          <w:szCs w:val="23"/>
        </w:rPr>
        <w:t>"</w:t>
      </w:r>
    </w:p>
    <w:p w14:paraId="5698DF3E" w14:textId="6430F08C" w:rsidR="00F86780" w:rsidRPr="0050392B" w:rsidRDefault="00F86780" w:rsidP="0050392B">
      <w:pPr>
        <w:shd w:val="clear" w:color="auto" w:fill="FFFFFF"/>
        <w:spacing w:after="0" w:line="240" w:lineRule="auto"/>
        <w:rPr>
          <w:rFonts w:ascii="Arial" w:eastAsia="Times New Roman" w:hAnsi="Arial" w:cs="Arial"/>
          <w:color w:val="242424"/>
          <w:sz w:val="23"/>
          <w:szCs w:val="23"/>
        </w:rPr>
      </w:pPr>
      <w:ins w:id="11" w:author="Brandon Abley" w:date="2023-11-02T11:40:00Z">
        <w:r>
          <w:rPr>
            <w:rFonts w:ascii="Arial" w:eastAsia="Times New Roman" w:hAnsi="Arial" w:cs="Arial"/>
            <w:color w:val="242424"/>
            <w:sz w:val="23"/>
            <w:szCs w:val="23"/>
          </w:rPr>
          <w:t>Done</w:t>
        </w:r>
      </w:ins>
    </w:p>
    <w:p w14:paraId="7903EC35" w14:textId="77777777" w:rsidR="0050392B" w:rsidRPr="0050392B" w:rsidRDefault="0050392B" w:rsidP="0050392B">
      <w:pPr>
        <w:shd w:val="clear" w:color="auto" w:fill="FFFFFF"/>
        <w:spacing w:after="0" w:line="240" w:lineRule="auto"/>
        <w:rPr>
          <w:rFonts w:ascii="Arial" w:eastAsia="Times New Roman" w:hAnsi="Arial" w:cs="Arial"/>
          <w:color w:val="242424"/>
          <w:sz w:val="23"/>
          <w:szCs w:val="23"/>
        </w:rPr>
      </w:pPr>
      <w:r w:rsidRPr="0050392B">
        <w:rPr>
          <w:rFonts w:ascii="Arial" w:eastAsia="Times New Roman" w:hAnsi="Arial" w:cs="Arial"/>
          <w:color w:val="242424"/>
          <w:sz w:val="23"/>
          <w:szCs w:val="23"/>
        </w:rPr>
        <w:t>(3) Abstract, second sentence:</w:t>
      </w:r>
    </w:p>
    <w:p w14:paraId="2689A238" w14:textId="77777777" w:rsidR="0050392B" w:rsidRDefault="0050392B" w:rsidP="0050392B">
      <w:pPr>
        <w:shd w:val="clear" w:color="auto" w:fill="FFFFFF"/>
        <w:spacing w:after="0" w:line="240" w:lineRule="auto"/>
        <w:rPr>
          <w:ins w:id="12" w:author="Brandon Abley" w:date="2023-11-02T11:44:00Z"/>
          <w:rFonts w:ascii="Arial" w:eastAsia="Times New Roman" w:hAnsi="Arial" w:cs="Arial"/>
          <w:color w:val="242424"/>
          <w:sz w:val="23"/>
          <w:szCs w:val="23"/>
        </w:rPr>
      </w:pPr>
      <w:r w:rsidRPr="0050392B">
        <w:rPr>
          <w:rFonts w:ascii="Arial" w:eastAsia="Times New Roman" w:hAnsi="Arial" w:cs="Arial"/>
          <w:color w:val="242424"/>
          <w:sz w:val="23"/>
          <w:szCs w:val="23"/>
        </w:rPr>
        <w:t>I think a comma would be good following "common registries".</w:t>
      </w:r>
    </w:p>
    <w:p w14:paraId="0431E708" w14:textId="2B682CD4" w:rsidR="00F86780" w:rsidRPr="0050392B" w:rsidRDefault="00F86780" w:rsidP="0050392B">
      <w:pPr>
        <w:shd w:val="clear" w:color="auto" w:fill="FFFFFF"/>
        <w:spacing w:after="0" w:line="240" w:lineRule="auto"/>
        <w:rPr>
          <w:rFonts w:ascii="Arial" w:eastAsia="Times New Roman" w:hAnsi="Arial" w:cs="Arial"/>
          <w:color w:val="242424"/>
          <w:sz w:val="23"/>
          <w:szCs w:val="23"/>
        </w:rPr>
      </w:pPr>
      <w:ins w:id="13" w:author="Brandon Abley" w:date="2023-11-02T11:44:00Z">
        <w:r>
          <w:rPr>
            <w:rFonts w:ascii="Arial" w:eastAsia="Times New Roman" w:hAnsi="Arial" w:cs="Arial"/>
            <w:color w:val="242424"/>
            <w:sz w:val="23"/>
            <w:szCs w:val="23"/>
          </w:rPr>
          <w:t>ok</w:t>
        </w:r>
      </w:ins>
    </w:p>
    <w:p w14:paraId="092106A7" w14:textId="77777777" w:rsidR="0050392B" w:rsidRDefault="0050392B" w:rsidP="0050392B">
      <w:pPr>
        <w:shd w:val="clear" w:color="auto" w:fill="FFFFFF"/>
        <w:spacing w:after="0" w:line="240" w:lineRule="auto"/>
        <w:rPr>
          <w:ins w:id="14" w:author="Brandon Abley" w:date="2023-11-02T11:44:00Z"/>
          <w:rFonts w:ascii="Arial" w:eastAsia="Times New Roman" w:hAnsi="Arial" w:cs="Arial"/>
          <w:color w:val="242424"/>
          <w:sz w:val="23"/>
          <w:szCs w:val="23"/>
        </w:rPr>
      </w:pPr>
      <w:r w:rsidRPr="0050392B">
        <w:rPr>
          <w:rFonts w:ascii="Arial" w:eastAsia="Times New Roman" w:hAnsi="Arial" w:cs="Arial"/>
          <w:color w:val="242424"/>
          <w:sz w:val="23"/>
          <w:szCs w:val="23"/>
        </w:rPr>
        <w:t>(4) The Abstract uses "worldwide" while Section 1 uses "world-wide".</w:t>
      </w:r>
    </w:p>
    <w:p w14:paraId="1BDCE7FF" w14:textId="259D1296" w:rsidR="00F86780" w:rsidRPr="0050392B" w:rsidRDefault="00F86780" w:rsidP="0050392B">
      <w:pPr>
        <w:shd w:val="clear" w:color="auto" w:fill="FFFFFF"/>
        <w:spacing w:after="0" w:line="240" w:lineRule="auto"/>
        <w:rPr>
          <w:rFonts w:ascii="Arial" w:eastAsia="Times New Roman" w:hAnsi="Arial" w:cs="Arial"/>
          <w:color w:val="242424"/>
          <w:sz w:val="23"/>
          <w:szCs w:val="23"/>
        </w:rPr>
      </w:pPr>
      <w:ins w:id="15" w:author="Brandon Abley" w:date="2023-11-02T11:44:00Z">
        <w:r>
          <w:rPr>
            <w:rFonts w:ascii="Arial" w:eastAsia="Times New Roman" w:hAnsi="Arial" w:cs="Arial"/>
            <w:color w:val="242424"/>
            <w:sz w:val="23"/>
            <w:szCs w:val="23"/>
          </w:rPr>
          <w:t>ok</w:t>
        </w:r>
      </w:ins>
    </w:p>
    <w:p w14:paraId="5308F302" w14:textId="77777777" w:rsidR="0050392B" w:rsidRDefault="0050392B" w:rsidP="0050392B">
      <w:pPr>
        <w:shd w:val="clear" w:color="auto" w:fill="FFFFFF"/>
        <w:spacing w:after="0" w:line="240" w:lineRule="auto"/>
        <w:rPr>
          <w:ins w:id="16" w:author="Brandon Abley" w:date="2023-11-02T11:44:00Z"/>
          <w:rFonts w:ascii="Arial" w:eastAsia="Times New Roman" w:hAnsi="Arial" w:cs="Arial"/>
          <w:color w:val="242424"/>
          <w:sz w:val="23"/>
          <w:szCs w:val="23"/>
        </w:rPr>
      </w:pPr>
      <w:r w:rsidRPr="0050392B">
        <w:rPr>
          <w:rFonts w:ascii="Arial" w:eastAsia="Times New Roman" w:hAnsi="Arial" w:cs="Arial"/>
          <w:color w:val="242424"/>
          <w:sz w:val="23"/>
          <w:szCs w:val="23"/>
        </w:rPr>
        <w:t>(5) In Section 1, I think a comma would go well after "handling emergency calls".</w:t>
      </w:r>
    </w:p>
    <w:p w14:paraId="3310EE3D" w14:textId="641BEACC" w:rsidR="00F86780" w:rsidRPr="0050392B" w:rsidRDefault="00F86780" w:rsidP="0050392B">
      <w:pPr>
        <w:shd w:val="clear" w:color="auto" w:fill="FFFFFF"/>
        <w:spacing w:after="0" w:line="240" w:lineRule="auto"/>
        <w:rPr>
          <w:rFonts w:ascii="Arial" w:eastAsia="Times New Roman" w:hAnsi="Arial" w:cs="Arial"/>
          <w:color w:val="242424"/>
          <w:sz w:val="23"/>
          <w:szCs w:val="23"/>
        </w:rPr>
      </w:pPr>
      <w:ins w:id="17" w:author="Brandon Abley" w:date="2023-11-02T11:44:00Z">
        <w:r>
          <w:rPr>
            <w:rFonts w:ascii="Arial" w:eastAsia="Times New Roman" w:hAnsi="Arial" w:cs="Arial"/>
            <w:color w:val="242424"/>
            <w:sz w:val="23"/>
            <w:szCs w:val="23"/>
          </w:rPr>
          <w:t>ok</w:t>
        </w:r>
      </w:ins>
    </w:p>
    <w:p w14:paraId="195F725D" w14:textId="77777777" w:rsidR="0050392B" w:rsidRDefault="0050392B" w:rsidP="0050392B">
      <w:pPr>
        <w:shd w:val="clear" w:color="auto" w:fill="FFFFFF"/>
        <w:spacing w:after="0" w:line="240" w:lineRule="auto"/>
        <w:rPr>
          <w:ins w:id="18" w:author="Brandon Abley" w:date="2023-11-02T11:44:00Z"/>
          <w:rFonts w:ascii="Arial" w:eastAsia="Times New Roman" w:hAnsi="Arial" w:cs="Arial"/>
          <w:color w:val="242424"/>
          <w:sz w:val="23"/>
          <w:szCs w:val="23"/>
        </w:rPr>
      </w:pPr>
      <w:r w:rsidRPr="0050392B">
        <w:rPr>
          <w:rFonts w:ascii="Arial" w:eastAsia="Times New Roman" w:hAnsi="Arial" w:cs="Arial"/>
          <w:color w:val="242424"/>
          <w:sz w:val="23"/>
          <w:szCs w:val="23"/>
        </w:rPr>
        <w:t>(6) In Section 1, penultimate sentence, I suggest changing "describe initial contents" to "provide initial contents".</w:t>
      </w:r>
    </w:p>
    <w:p w14:paraId="0B2A1CBA" w14:textId="06C5E199" w:rsidR="00F86780" w:rsidRPr="0050392B" w:rsidRDefault="00F86780" w:rsidP="0050392B">
      <w:pPr>
        <w:shd w:val="clear" w:color="auto" w:fill="FFFFFF"/>
        <w:spacing w:after="0" w:line="240" w:lineRule="auto"/>
        <w:rPr>
          <w:rFonts w:ascii="Arial" w:eastAsia="Times New Roman" w:hAnsi="Arial" w:cs="Arial"/>
          <w:color w:val="242424"/>
          <w:sz w:val="23"/>
          <w:szCs w:val="23"/>
        </w:rPr>
      </w:pPr>
      <w:ins w:id="19" w:author="Brandon Abley" w:date="2023-11-02T11:44:00Z">
        <w:r>
          <w:rPr>
            <w:rFonts w:ascii="Arial" w:eastAsia="Times New Roman" w:hAnsi="Arial" w:cs="Arial"/>
            <w:color w:val="242424"/>
            <w:sz w:val="23"/>
            <w:szCs w:val="23"/>
          </w:rPr>
          <w:t>ok</w:t>
        </w:r>
      </w:ins>
    </w:p>
    <w:p w14:paraId="7DB31D11" w14:textId="77777777" w:rsidR="0050392B" w:rsidRDefault="0050392B" w:rsidP="0050392B">
      <w:pPr>
        <w:shd w:val="clear" w:color="auto" w:fill="FFFFFF"/>
        <w:spacing w:after="0" w:line="240" w:lineRule="auto"/>
        <w:rPr>
          <w:ins w:id="20" w:author="Brandon Abley" w:date="2023-11-02T11:49:00Z"/>
          <w:rFonts w:ascii="Arial" w:eastAsia="Times New Roman" w:hAnsi="Arial" w:cs="Arial"/>
          <w:color w:val="242424"/>
          <w:sz w:val="23"/>
          <w:szCs w:val="23"/>
        </w:rPr>
      </w:pPr>
      <w:r w:rsidRPr="0050392B">
        <w:rPr>
          <w:rFonts w:ascii="Arial" w:eastAsia="Times New Roman" w:hAnsi="Arial" w:cs="Arial"/>
          <w:color w:val="242424"/>
          <w:sz w:val="23"/>
          <w:szCs w:val="23"/>
        </w:rPr>
        <w:t xml:space="preserve">(7) Section 1.1 seems redundant with Section </w:t>
      </w:r>
      <w:proofErr w:type="gramStart"/>
      <w:r w:rsidRPr="0050392B">
        <w:rPr>
          <w:rFonts w:ascii="Arial" w:eastAsia="Times New Roman" w:hAnsi="Arial" w:cs="Arial"/>
          <w:color w:val="242424"/>
          <w:sz w:val="23"/>
          <w:szCs w:val="23"/>
        </w:rPr>
        <w:t>3,</w:t>
      </w:r>
      <w:proofErr w:type="gramEnd"/>
      <w:r w:rsidRPr="0050392B">
        <w:rPr>
          <w:rFonts w:ascii="Arial" w:eastAsia="Times New Roman" w:hAnsi="Arial" w:cs="Arial"/>
          <w:color w:val="242424"/>
          <w:sz w:val="23"/>
          <w:szCs w:val="23"/>
        </w:rPr>
        <w:t xml:space="preserve"> I suggest deleting Section 1.1.</w:t>
      </w:r>
    </w:p>
    <w:p w14:paraId="05104BA5" w14:textId="45598C18" w:rsidR="005E6D81" w:rsidRPr="0050392B" w:rsidRDefault="005E6D81" w:rsidP="0050392B">
      <w:pPr>
        <w:shd w:val="clear" w:color="auto" w:fill="FFFFFF"/>
        <w:spacing w:after="0" w:line="240" w:lineRule="auto"/>
        <w:rPr>
          <w:rFonts w:ascii="Arial" w:eastAsia="Times New Roman" w:hAnsi="Arial" w:cs="Arial"/>
          <w:color w:val="242424"/>
          <w:sz w:val="23"/>
          <w:szCs w:val="23"/>
        </w:rPr>
      </w:pPr>
      <w:ins w:id="21" w:author="Brandon Abley" w:date="2023-11-02T11:49:00Z">
        <w:r>
          <w:rPr>
            <w:rFonts w:ascii="Arial" w:eastAsia="Times New Roman" w:hAnsi="Arial" w:cs="Arial"/>
            <w:color w:val="242424"/>
            <w:sz w:val="23"/>
            <w:szCs w:val="23"/>
          </w:rPr>
          <w:t>Instead deleted section 1.1.</w:t>
        </w:r>
      </w:ins>
    </w:p>
    <w:p w14:paraId="5B6F19B9" w14:textId="77777777" w:rsidR="0050392B" w:rsidRDefault="0050392B" w:rsidP="0050392B">
      <w:pPr>
        <w:shd w:val="clear" w:color="auto" w:fill="FFFFFF"/>
        <w:spacing w:after="0" w:line="240" w:lineRule="auto"/>
        <w:rPr>
          <w:ins w:id="22" w:author="Brandon Abley" w:date="2023-11-02T11:50:00Z"/>
          <w:rFonts w:ascii="Arial" w:eastAsia="Times New Roman" w:hAnsi="Arial" w:cs="Arial"/>
          <w:color w:val="242424"/>
          <w:sz w:val="23"/>
          <w:szCs w:val="23"/>
        </w:rPr>
      </w:pPr>
      <w:r w:rsidRPr="0050392B">
        <w:rPr>
          <w:rFonts w:ascii="Arial" w:eastAsia="Times New Roman" w:hAnsi="Arial" w:cs="Arial"/>
          <w:color w:val="242424"/>
          <w:sz w:val="23"/>
          <w:szCs w:val="23"/>
        </w:rPr>
        <w:t>(8) At the end of Section 3, consider adding "and similar programs in other regions" or similar wording at the end of the last sentence.</w:t>
      </w:r>
    </w:p>
    <w:p w14:paraId="6BA6E17F" w14:textId="79B34167" w:rsidR="005E6D81" w:rsidRPr="0050392B" w:rsidRDefault="005E6D81" w:rsidP="0050392B">
      <w:pPr>
        <w:shd w:val="clear" w:color="auto" w:fill="FFFFFF"/>
        <w:spacing w:after="0" w:line="240" w:lineRule="auto"/>
        <w:rPr>
          <w:rFonts w:ascii="Arial" w:eastAsia="Times New Roman" w:hAnsi="Arial" w:cs="Arial"/>
          <w:color w:val="242424"/>
          <w:sz w:val="23"/>
          <w:szCs w:val="23"/>
        </w:rPr>
      </w:pPr>
      <w:ins w:id="23" w:author="Brandon Abley" w:date="2023-11-02T11:50:00Z">
        <w:r>
          <w:rPr>
            <w:rFonts w:ascii="Arial" w:eastAsia="Times New Roman" w:hAnsi="Arial" w:cs="Arial"/>
            <w:color w:val="242424"/>
            <w:sz w:val="23"/>
            <w:szCs w:val="23"/>
          </w:rPr>
          <w:t>Done</w:t>
        </w:r>
      </w:ins>
    </w:p>
    <w:p w14:paraId="503AB47C" w14:textId="77777777" w:rsidR="0050392B" w:rsidRDefault="0050392B" w:rsidP="0050392B">
      <w:pPr>
        <w:shd w:val="clear" w:color="auto" w:fill="FFFFFF"/>
        <w:spacing w:after="0" w:line="240" w:lineRule="auto"/>
        <w:rPr>
          <w:ins w:id="24" w:author="Brandon Abley" w:date="2023-11-02T11:52:00Z"/>
          <w:rFonts w:ascii="Arial" w:eastAsia="Times New Roman" w:hAnsi="Arial" w:cs="Arial"/>
          <w:color w:val="242424"/>
          <w:sz w:val="23"/>
          <w:szCs w:val="23"/>
        </w:rPr>
      </w:pPr>
      <w:r w:rsidRPr="0050392B">
        <w:rPr>
          <w:rFonts w:ascii="Arial" w:eastAsia="Times New Roman" w:hAnsi="Arial" w:cs="Arial"/>
          <w:color w:val="242424"/>
          <w:sz w:val="23"/>
          <w:szCs w:val="23"/>
        </w:rPr>
        <w:t xml:space="preserve">(9) Section 4.1.5, second sentence, I suggest adding "Although" in front of "most" (and </w:t>
      </w:r>
      <w:proofErr w:type="spellStart"/>
      <w:r w:rsidRPr="0050392B">
        <w:rPr>
          <w:rFonts w:ascii="Arial" w:eastAsia="Times New Roman" w:hAnsi="Arial" w:cs="Arial"/>
          <w:color w:val="242424"/>
          <w:sz w:val="23"/>
          <w:szCs w:val="23"/>
        </w:rPr>
        <w:t>downcasing</w:t>
      </w:r>
      <w:proofErr w:type="spellEnd"/>
      <w:r w:rsidRPr="0050392B">
        <w:rPr>
          <w:rFonts w:ascii="Arial" w:eastAsia="Times New Roman" w:hAnsi="Arial" w:cs="Arial"/>
          <w:color w:val="242424"/>
          <w:sz w:val="23"/>
          <w:szCs w:val="23"/>
        </w:rPr>
        <w:t xml:space="preserve"> "Most").</w:t>
      </w:r>
    </w:p>
    <w:p w14:paraId="795EFACE" w14:textId="35E91A50" w:rsidR="005E6D81" w:rsidRPr="0050392B" w:rsidRDefault="005E6D81" w:rsidP="0050392B">
      <w:pPr>
        <w:shd w:val="clear" w:color="auto" w:fill="FFFFFF"/>
        <w:spacing w:after="0" w:line="240" w:lineRule="auto"/>
        <w:rPr>
          <w:rFonts w:ascii="Arial" w:eastAsia="Times New Roman" w:hAnsi="Arial" w:cs="Arial"/>
          <w:color w:val="242424"/>
          <w:sz w:val="23"/>
          <w:szCs w:val="23"/>
        </w:rPr>
      </w:pPr>
      <w:ins w:id="25" w:author="Brandon Abley" w:date="2023-11-02T11:52:00Z">
        <w:r>
          <w:rPr>
            <w:rFonts w:ascii="Arial" w:eastAsia="Times New Roman" w:hAnsi="Arial" w:cs="Arial"/>
            <w:color w:val="242424"/>
            <w:sz w:val="23"/>
            <w:szCs w:val="23"/>
          </w:rPr>
          <w:t>There is no 4.1.5 in my draft; I think you mean 4.2.5</w:t>
        </w:r>
      </w:ins>
      <w:ins w:id="26" w:author="Brandon Abley" w:date="2023-11-02T11:55:00Z">
        <w:r>
          <w:rPr>
            <w:rFonts w:ascii="Arial" w:eastAsia="Times New Roman" w:hAnsi="Arial" w:cs="Arial"/>
            <w:color w:val="242424"/>
            <w:sz w:val="23"/>
            <w:szCs w:val="23"/>
          </w:rPr>
          <w:t xml:space="preserve">. I have </w:t>
        </w:r>
        <w:proofErr w:type="gramStart"/>
        <w:r>
          <w:rPr>
            <w:rFonts w:ascii="Arial" w:eastAsia="Times New Roman" w:hAnsi="Arial" w:cs="Arial"/>
            <w:color w:val="242424"/>
            <w:sz w:val="23"/>
            <w:szCs w:val="23"/>
          </w:rPr>
          <w:t>done</w:t>
        </w:r>
      </w:ins>
      <w:proofErr w:type="gramEnd"/>
    </w:p>
    <w:p w14:paraId="772AD08F" w14:textId="77777777" w:rsidR="0050392B" w:rsidRDefault="0050392B" w:rsidP="0050392B">
      <w:pPr>
        <w:shd w:val="clear" w:color="auto" w:fill="FFFFFF"/>
        <w:spacing w:after="0" w:line="240" w:lineRule="auto"/>
        <w:rPr>
          <w:ins w:id="27" w:author="Brandon Abley" w:date="2023-11-02T11:52:00Z"/>
          <w:rFonts w:ascii="Arial" w:eastAsia="Times New Roman" w:hAnsi="Arial" w:cs="Arial"/>
          <w:color w:val="242424"/>
          <w:sz w:val="23"/>
          <w:szCs w:val="23"/>
        </w:rPr>
      </w:pPr>
      <w:r w:rsidRPr="0050392B">
        <w:rPr>
          <w:rFonts w:ascii="Arial" w:eastAsia="Times New Roman" w:hAnsi="Arial" w:cs="Arial"/>
          <w:color w:val="242424"/>
          <w:sz w:val="23"/>
          <w:szCs w:val="23"/>
        </w:rPr>
        <w:lastRenderedPageBreak/>
        <w:t>(10) Same place, I suggest deleting "used" in "used within".</w:t>
      </w:r>
    </w:p>
    <w:p w14:paraId="718C9700" w14:textId="43F7A3AD" w:rsidR="005E6D81" w:rsidRPr="0050392B" w:rsidRDefault="005E6D81" w:rsidP="0050392B">
      <w:pPr>
        <w:shd w:val="clear" w:color="auto" w:fill="FFFFFF"/>
        <w:spacing w:after="0" w:line="240" w:lineRule="auto"/>
        <w:rPr>
          <w:rFonts w:ascii="Arial" w:eastAsia="Times New Roman" w:hAnsi="Arial" w:cs="Arial"/>
          <w:color w:val="242424"/>
          <w:sz w:val="23"/>
          <w:szCs w:val="23"/>
        </w:rPr>
      </w:pPr>
      <w:ins w:id="28" w:author="Brandon Abley" w:date="2023-11-02T11:52:00Z">
        <w:r>
          <w:rPr>
            <w:rFonts w:ascii="Arial" w:eastAsia="Times New Roman" w:hAnsi="Arial" w:cs="Arial"/>
            <w:color w:val="242424"/>
            <w:sz w:val="23"/>
            <w:szCs w:val="23"/>
          </w:rPr>
          <w:t>Same</w:t>
        </w:r>
      </w:ins>
      <w:ins w:id="29" w:author="Brandon Abley" w:date="2023-11-02T11:56:00Z">
        <w:r>
          <w:rPr>
            <w:rFonts w:ascii="Arial" w:eastAsia="Times New Roman" w:hAnsi="Arial" w:cs="Arial"/>
            <w:color w:val="242424"/>
            <w:sz w:val="23"/>
            <w:szCs w:val="23"/>
          </w:rPr>
          <w:t xml:space="preserve">, </w:t>
        </w:r>
        <w:proofErr w:type="gramStart"/>
        <w:r>
          <w:rPr>
            <w:rFonts w:ascii="Arial" w:eastAsia="Times New Roman" w:hAnsi="Arial" w:cs="Arial"/>
            <w:color w:val="242424"/>
            <w:sz w:val="23"/>
            <w:szCs w:val="23"/>
          </w:rPr>
          <w:t>done</w:t>
        </w:r>
      </w:ins>
      <w:proofErr w:type="gramEnd"/>
    </w:p>
    <w:p w14:paraId="40900425" w14:textId="77777777" w:rsidR="0050392B" w:rsidRDefault="0050392B" w:rsidP="0050392B">
      <w:pPr>
        <w:shd w:val="clear" w:color="auto" w:fill="FFFFFF"/>
        <w:spacing w:after="0" w:line="240" w:lineRule="auto"/>
        <w:rPr>
          <w:ins w:id="30" w:author="Brandon Abley" w:date="2023-11-02T11:52:00Z"/>
          <w:rFonts w:ascii="Arial" w:eastAsia="Times New Roman" w:hAnsi="Arial" w:cs="Arial"/>
          <w:color w:val="242424"/>
          <w:sz w:val="23"/>
          <w:szCs w:val="23"/>
        </w:rPr>
      </w:pPr>
      <w:r w:rsidRPr="0050392B">
        <w:rPr>
          <w:rFonts w:ascii="Arial" w:eastAsia="Times New Roman" w:hAnsi="Arial" w:cs="Arial"/>
          <w:color w:val="242424"/>
          <w:sz w:val="23"/>
          <w:szCs w:val="23"/>
        </w:rPr>
        <w:t xml:space="preserve">(11) Also in 4.1.5, I recommend enclosing the URN snippets in double quotes (change &lt;&lt;in </w:t>
      </w:r>
      <w:proofErr w:type="spellStart"/>
      <w:proofErr w:type="gramStart"/>
      <w:r w:rsidRPr="0050392B">
        <w:rPr>
          <w:rFonts w:ascii="Arial" w:eastAsia="Times New Roman" w:hAnsi="Arial" w:cs="Arial"/>
          <w:color w:val="242424"/>
          <w:sz w:val="23"/>
          <w:szCs w:val="23"/>
        </w:rPr>
        <w:t>urn:nena</w:t>
      </w:r>
      <w:proofErr w:type="spellEnd"/>
      <w:proofErr w:type="gramEnd"/>
      <w:r w:rsidRPr="0050392B">
        <w:rPr>
          <w:rFonts w:ascii="Arial" w:eastAsia="Times New Roman" w:hAnsi="Arial" w:cs="Arial"/>
          <w:color w:val="242424"/>
          <w:sz w:val="23"/>
          <w:szCs w:val="23"/>
        </w:rPr>
        <w:t xml:space="preserve"> will be replaced by identifiers in </w:t>
      </w:r>
      <w:proofErr w:type="spellStart"/>
      <w:r w:rsidRPr="0050392B">
        <w:rPr>
          <w:rFonts w:ascii="Arial" w:eastAsia="Times New Roman" w:hAnsi="Arial" w:cs="Arial"/>
          <w:color w:val="242424"/>
          <w:sz w:val="23"/>
          <w:szCs w:val="23"/>
        </w:rPr>
        <w:t>urn:emergency</w:t>
      </w:r>
      <w:proofErr w:type="spellEnd"/>
      <w:r w:rsidRPr="0050392B">
        <w:rPr>
          <w:rFonts w:ascii="Arial" w:eastAsia="Times New Roman" w:hAnsi="Arial" w:cs="Arial"/>
          <w:color w:val="242424"/>
          <w:sz w:val="23"/>
          <w:szCs w:val="23"/>
        </w:rPr>
        <w:t>&gt;&gt; with &lt;&lt;in "</w:t>
      </w:r>
      <w:proofErr w:type="spellStart"/>
      <w:r w:rsidRPr="0050392B">
        <w:rPr>
          <w:rFonts w:ascii="Arial" w:eastAsia="Times New Roman" w:hAnsi="Arial" w:cs="Arial"/>
          <w:color w:val="242424"/>
          <w:sz w:val="23"/>
          <w:szCs w:val="23"/>
        </w:rPr>
        <w:t>urn:nena</w:t>
      </w:r>
      <w:proofErr w:type="spellEnd"/>
      <w:r w:rsidRPr="0050392B">
        <w:rPr>
          <w:rFonts w:ascii="Arial" w:eastAsia="Times New Roman" w:hAnsi="Arial" w:cs="Arial"/>
          <w:color w:val="242424"/>
          <w:sz w:val="23"/>
          <w:szCs w:val="23"/>
        </w:rPr>
        <w:t>" will be replaced by identifiers in "</w:t>
      </w:r>
      <w:proofErr w:type="spellStart"/>
      <w:r w:rsidRPr="0050392B">
        <w:rPr>
          <w:rFonts w:ascii="Arial" w:eastAsia="Times New Roman" w:hAnsi="Arial" w:cs="Arial"/>
          <w:color w:val="242424"/>
          <w:sz w:val="23"/>
          <w:szCs w:val="23"/>
        </w:rPr>
        <w:t>urn:emergency</w:t>
      </w:r>
      <w:proofErr w:type="spellEnd"/>
      <w:r w:rsidRPr="0050392B">
        <w:rPr>
          <w:rFonts w:ascii="Arial" w:eastAsia="Times New Roman" w:hAnsi="Arial" w:cs="Arial"/>
          <w:color w:val="242424"/>
          <w:sz w:val="23"/>
          <w:szCs w:val="23"/>
        </w:rPr>
        <w:t>"&gt;&gt;).</w:t>
      </w:r>
    </w:p>
    <w:p w14:paraId="2988CC84" w14:textId="4819C736" w:rsidR="005E6D81" w:rsidRPr="0050392B" w:rsidRDefault="005E6D81" w:rsidP="0050392B">
      <w:pPr>
        <w:shd w:val="clear" w:color="auto" w:fill="FFFFFF"/>
        <w:spacing w:after="0" w:line="240" w:lineRule="auto"/>
        <w:rPr>
          <w:rFonts w:ascii="Arial" w:eastAsia="Times New Roman" w:hAnsi="Arial" w:cs="Arial"/>
          <w:color w:val="242424"/>
          <w:sz w:val="23"/>
          <w:szCs w:val="23"/>
        </w:rPr>
      </w:pPr>
      <w:ins w:id="31" w:author="Brandon Abley" w:date="2023-11-02T11:52:00Z">
        <w:r>
          <w:rPr>
            <w:rFonts w:ascii="Arial" w:eastAsia="Times New Roman" w:hAnsi="Arial" w:cs="Arial"/>
            <w:color w:val="242424"/>
            <w:sz w:val="23"/>
            <w:szCs w:val="23"/>
          </w:rPr>
          <w:t>Same</w:t>
        </w:r>
      </w:ins>
      <w:ins w:id="32" w:author="Brandon Abley" w:date="2023-11-02T11:56:00Z">
        <w:r>
          <w:rPr>
            <w:rFonts w:ascii="Arial" w:eastAsia="Times New Roman" w:hAnsi="Arial" w:cs="Arial"/>
            <w:color w:val="242424"/>
            <w:sz w:val="23"/>
            <w:szCs w:val="23"/>
          </w:rPr>
          <w:t xml:space="preserve">, </w:t>
        </w:r>
        <w:proofErr w:type="gramStart"/>
        <w:r>
          <w:rPr>
            <w:rFonts w:ascii="Arial" w:eastAsia="Times New Roman" w:hAnsi="Arial" w:cs="Arial"/>
            <w:color w:val="242424"/>
            <w:sz w:val="23"/>
            <w:szCs w:val="23"/>
          </w:rPr>
          <w:t>done</w:t>
        </w:r>
      </w:ins>
      <w:proofErr w:type="gramEnd"/>
    </w:p>
    <w:p w14:paraId="6FFBE591" w14:textId="77777777" w:rsidR="0050392B" w:rsidRDefault="0050392B" w:rsidP="0050392B">
      <w:pPr>
        <w:shd w:val="clear" w:color="auto" w:fill="FFFFFF"/>
        <w:spacing w:after="0" w:line="240" w:lineRule="auto"/>
        <w:rPr>
          <w:ins w:id="33" w:author="Brandon Abley" w:date="2023-11-02T12:12:00Z"/>
          <w:rFonts w:ascii="Arial" w:eastAsia="Times New Roman" w:hAnsi="Arial" w:cs="Arial"/>
          <w:color w:val="242424"/>
          <w:sz w:val="23"/>
          <w:szCs w:val="23"/>
        </w:rPr>
      </w:pPr>
      <w:r w:rsidRPr="0050392B">
        <w:rPr>
          <w:rFonts w:ascii="Arial" w:eastAsia="Times New Roman" w:hAnsi="Arial" w:cs="Arial"/>
          <w:color w:val="242424"/>
          <w:sz w:val="23"/>
          <w:szCs w:val="23"/>
        </w:rPr>
        <w:t>(12) Please expand "</w:t>
      </w:r>
      <w:proofErr w:type="spellStart"/>
      <w:r w:rsidRPr="0050392B">
        <w:rPr>
          <w:rFonts w:ascii="Arial" w:eastAsia="Times New Roman" w:hAnsi="Arial" w:cs="Arial"/>
          <w:color w:val="242424"/>
          <w:sz w:val="23"/>
          <w:szCs w:val="23"/>
        </w:rPr>
        <w:t>nid</w:t>
      </w:r>
      <w:proofErr w:type="spellEnd"/>
      <w:r w:rsidRPr="0050392B">
        <w:rPr>
          <w:rFonts w:ascii="Arial" w:eastAsia="Times New Roman" w:hAnsi="Arial" w:cs="Arial"/>
          <w:color w:val="242424"/>
          <w:sz w:val="23"/>
          <w:szCs w:val="23"/>
        </w:rPr>
        <w:t>" in its first use, which is in this section.</w:t>
      </w:r>
    </w:p>
    <w:p w14:paraId="7715D71D" w14:textId="0586C6EC" w:rsidR="007E26B8" w:rsidRPr="0050392B" w:rsidRDefault="007E26B8" w:rsidP="0050392B">
      <w:pPr>
        <w:shd w:val="clear" w:color="auto" w:fill="FFFFFF"/>
        <w:spacing w:after="0" w:line="240" w:lineRule="auto"/>
        <w:rPr>
          <w:rFonts w:ascii="Arial" w:eastAsia="Times New Roman" w:hAnsi="Arial" w:cs="Arial"/>
          <w:color w:val="242424"/>
          <w:sz w:val="23"/>
          <w:szCs w:val="23"/>
        </w:rPr>
      </w:pPr>
      <w:ins w:id="34" w:author="Brandon Abley" w:date="2023-11-02T12:12:00Z">
        <w:r>
          <w:rPr>
            <w:rFonts w:ascii="Arial" w:eastAsia="Times New Roman" w:hAnsi="Arial" w:cs="Arial"/>
            <w:color w:val="242424"/>
            <w:sz w:val="23"/>
            <w:szCs w:val="23"/>
          </w:rPr>
          <w:t>Done</w:t>
        </w:r>
      </w:ins>
    </w:p>
    <w:p w14:paraId="2DA2DB9F" w14:textId="77777777" w:rsidR="0050392B" w:rsidRDefault="0050392B" w:rsidP="0050392B">
      <w:pPr>
        <w:shd w:val="clear" w:color="auto" w:fill="FFFFFF"/>
        <w:spacing w:after="0" w:line="240" w:lineRule="auto"/>
        <w:rPr>
          <w:ins w:id="35" w:author="Brandon Abley" w:date="2023-11-02T12:14:00Z"/>
          <w:rFonts w:ascii="Arial" w:eastAsia="Times New Roman" w:hAnsi="Arial" w:cs="Arial"/>
          <w:color w:val="242424"/>
          <w:sz w:val="23"/>
          <w:szCs w:val="23"/>
        </w:rPr>
      </w:pPr>
      <w:r w:rsidRPr="0050392B">
        <w:rPr>
          <w:rFonts w:ascii="Arial" w:eastAsia="Times New Roman" w:hAnsi="Arial" w:cs="Arial"/>
          <w:color w:val="242424"/>
          <w:sz w:val="23"/>
          <w:szCs w:val="23"/>
        </w:rPr>
        <w:t>(13) Consider replacing all instanced of "</w:t>
      </w:r>
      <w:proofErr w:type="spellStart"/>
      <w:r w:rsidRPr="0050392B">
        <w:rPr>
          <w:rFonts w:ascii="Arial" w:eastAsia="Times New Roman" w:hAnsi="Arial" w:cs="Arial"/>
          <w:color w:val="242424"/>
          <w:sz w:val="23"/>
          <w:szCs w:val="23"/>
        </w:rPr>
        <w:t>nid</w:t>
      </w:r>
      <w:proofErr w:type="spellEnd"/>
      <w:r w:rsidRPr="0050392B">
        <w:rPr>
          <w:rFonts w:ascii="Arial" w:eastAsia="Times New Roman" w:hAnsi="Arial" w:cs="Arial"/>
          <w:color w:val="242424"/>
          <w:sz w:val="23"/>
          <w:szCs w:val="23"/>
        </w:rPr>
        <w:t>" in lower case with "NID" in upper case, as RFC 6061 and others do</w:t>
      </w:r>
    </w:p>
    <w:p w14:paraId="2EED0418" w14:textId="0600F08F" w:rsidR="007E26B8" w:rsidRPr="0050392B" w:rsidRDefault="007E26B8" w:rsidP="0050392B">
      <w:pPr>
        <w:shd w:val="clear" w:color="auto" w:fill="FFFFFF"/>
        <w:spacing w:after="0" w:line="240" w:lineRule="auto"/>
        <w:rPr>
          <w:rFonts w:ascii="Arial" w:eastAsia="Times New Roman" w:hAnsi="Arial" w:cs="Arial"/>
          <w:color w:val="242424"/>
          <w:sz w:val="23"/>
          <w:szCs w:val="23"/>
        </w:rPr>
      </w:pPr>
      <w:ins w:id="36" w:author="Brandon Abley" w:date="2023-11-02T12:14:00Z">
        <w:r>
          <w:rPr>
            <w:rFonts w:ascii="Arial" w:eastAsia="Times New Roman" w:hAnsi="Arial" w:cs="Arial"/>
            <w:color w:val="242424"/>
            <w:sz w:val="23"/>
            <w:szCs w:val="23"/>
          </w:rPr>
          <w:t>Done</w:t>
        </w:r>
      </w:ins>
    </w:p>
    <w:p w14:paraId="5BD0249F" w14:textId="77777777" w:rsidR="0050392B" w:rsidRDefault="0050392B" w:rsidP="0050392B">
      <w:pPr>
        <w:shd w:val="clear" w:color="auto" w:fill="FFFFFF"/>
        <w:spacing w:after="0" w:line="240" w:lineRule="auto"/>
        <w:rPr>
          <w:ins w:id="37" w:author="Brandon Abley" w:date="2023-11-02T12:14:00Z"/>
          <w:rFonts w:ascii="Arial" w:eastAsia="Times New Roman" w:hAnsi="Arial" w:cs="Arial"/>
          <w:color w:val="242424"/>
          <w:sz w:val="23"/>
          <w:szCs w:val="23"/>
        </w:rPr>
      </w:pPr>
      <w:r w:rsidRPr="0050392B">
        <w:rPr>
          <w:rFonts w:ascii="Arial" w:eastAsia="Times New Roman" w:hAnsi="Arial" w:cs="Arial"/>
          <w:color w:val="242424"/>
          <w:sz w:val="23"/>
          <w:szCs w:val="23"/>
        </w:rPr>
        <w:t>(14) Also in 4.1.5, I suggest changing "like NENA" to "such as NENA".</w:t>
      </w:r>
    </w:p>
    <w:p w14:paraId="16EE3F54" w14:textId="5A6BA6F8" w:rsidR="007E26B8" w:rsidRPr="0050392B" w:rsidRDefault="007E26B8" w:rsidP="0050392B">
      <w:pPr>
        <w:shd w:val="clear" w:color="auto" w:fill="FFFFFF"/>
        <w:spacing w:after="0" w:line="240" w:lineRule="auto"/>
        <w:rPr>
          <w:rFonts w:ascii="Arial" w:eastAsia="Times New Roman" w:hAnsi="Arial" w:cs="Arial"/>
          <w:color w:val="242424"/>
          <w:sz w:val="23"/>
          <w:szCs w:val="23"/>
        </w:rPr>
      </w:pPr>
      <w:ins w:id="38" w:author="Brandon Abley" w:date="2023-11-02T12:14:00Z">
        <w:r>
          <w:rPr>
            <w:rFonts w:ascii="Arial" w:eastAsia="Times New Roman" w:hAnsi="Arial" w:cs="Arial"/>
            <w:color w:val="242424"/>
            <w:sz w:val="23"/>
            <w:szCs w:val="23"/>
          </w:rPr>
          <w:t>Decline</w:t>
        </w:r>
      </w:ins>
    </w:p>
    <w:p w14:paraId="5B19DB00" w14:textId="77777777" w:rsidR="0050392B" w:rsidRDefault="0050392B" w:rsidP="0050392B">
      <w:pPr>
        <w:shd w:val="clear" w:color="auto" w:fill="FFFFFF"/>
        <w:spacing w:after="0" w:line="240" w:lineRule="auto"/>
        <w:rPr>
          <w:ins w:id="39" w:author="Brandon Abley" w:date="2023-11-02T12:15:00Z"/>
          <w:rFonts w:ascii="Arial" w:eastAsia="Times New Roman" w:hAnsi="Arial" w:cs="Arial"/>
          <w:color w:val="242424"/>
          <w:sz w:val="23"/>
          <w:szCs w:val="23"/>
        </w:rPr>
      </w:pPr>
      <w:r w:rsidRPr="0050392B">
        <w:rPr>
          <w:rFonts w:ascii="Arial" w:eastAsia="Times New Roman" w:hAnsi="Arial" w:cs="Arial"/>
          <w:color w:val="242424"/>
          <w:sz w:val="23"/>
          <w:szCs w:val="23"/>
        </w:rPr>
        <w:t>(15) Also in 4.1.5, there's a missing "be" in "primarily specified".</w:t>
      </w:r>
    </w:p>
    <w:p w14:paraId="4822DCB4" w14:textId="0B9B8556" w:rsidR="007E26B8" w:rsidRPr="0050392B" w:rsidRDefault="007E26B8" w:rsidP="0050392B">
      <w:pPr>
        <w:shd w:val="clear" w:color="auto" w:fill="FFFFFF"/>
        <w:spacing w:after="0" w:line="240" w:lineRule="auto"/>
        <w:rPr>
          <w:rFonts w:ascii="Arial" w:eastAsia="Times New Roman" w:hAnsi="Arial" w:cs="Arial"/>
          <w:color w:val="242424"/>
          <w:sz w:val="23"/>
          <w:szCs w:val="23"/>
        </w:rPr>
      </w:pPr>
      <w:ins w:id="40" w:author="Brandon Abley" w:date="2023-11-02T12:15:00Z">
        <w:r>
          <w:rPr>
            <w:rFonts w:ascii="Arial" w:eastAsia="Times New Roman" w:hAnsi="Arial" w:cs="Arial"/>
            <w:color w:val="242424"/>
            <w:sz w:val="23"/>
            <w:szCs w:val="23"/>
          </w:rPr>
          <w:t>Done</w:t>
        </w:r>
      </w:ins>
    </w:p>
    <w:p w14:paraId="09F376C8" w14:textId="77777777" w:rsidR="0050392B" w:rsidRDefault="0050392B" w:rsidP="0050392B">
      <w:pPr>
        <w:shd w:val="clear" w:color="auto" w:fill="FFFFFF"/>
        <w:spacing w:after="0" w:line="240" w:lineRule="auto"/>
        <w:rPr>
          <w:ins w:id="41" w:author="Brandon Abley" w:date="2023-11-02T12:15:00Z"/>
          <w:rFonts w:ascii="Arial" w:eastAsia="Times New Roman" w:hAnsi="Arial" w:cs="Arial"/>
          <w:color w:val="242424"/>
          <w:sz w:val="23"/>
          <w:szCs w:val="23"/>
        </w:rPr>
      </w:pPr>
      <w:r w:rsidRPr="0050392B">
        <w:rPr>
          <w:rFonts w:ascii="Arial" w:eastAsia="Times New Roman" w:hAnsi="Arial" w:cs="Arial"/>
          <w:color w:val="242424"/>
          <w:sz w:val="23"/>
          <w:szCs w:val="23"/>
        </w:rPr>
        <w:t>(16) Section 4.1.6, the syntax "</w:t>
      </w:r>
      <w:proofErr w:type="gramStart"/>
      <w:r w:rsidRPr="0050392B">
        <w:rPr>
          <w:rFonts w:ascii="Arial" w:eastAsia="Times New Roman" w:hAnsi="Arial" w:cs="Arial"/>
          <w:color w:val="242424"/>
          <w:sz w:val="23"/>
          <w:szCs w:val="23"/>
        </w:rPr>
        <w:t>:&lt;:extended</w:t>
      </w:r>
      <w:proofErr w:type="gramEnd"/>
      <w:r w:rsidRPr="0050392B">
        <w:rPr>
          <w:rFonts w:ascii="Arial" w:eastAsia="Times New Roman" w:hAnsi="Arial" w:cs="Arial"/>
          <w:color w:val="242424"/>
          <w:sz w:val="23"/>
          <w:szCs w:val="23"/>
        </w:rPr>
        <w:t>&gt;" looks like it will produce double colons. Perhaps delete the colon following the opening angle bracket? Or perhaps you want to use ABNF or another syntax notation to indicate zero or more occurrences of ":&lt;extended&gt;"?</w:t>
      </w:r>
    </w:p>
    <w:p w14:paraId="517EFFBC" w14:textId="0D9C0018" w:rsidR="007E26B8" w:rsidRPr="0050392B" w:rsidRDefault="007E26B8" w:rsidP="0050392B">
      <w:pPr>
        <w:shd w:val="clear" w:color="auto" w:fill="FFFFFF"/>
        <w:spacing w:after="0" w:line="240" w:lineRule="auto"/>
        <w:rPr>
          <w:rFonts w:ascii="Arial" w:eastAsia="Times New Roman" w:hAnsi="Arial" w:cs="Arial"/>
          <w:color w:val="242424"/>
          <w:sz w:val="23"/>
          <w:szCs w:val="23"/>
        </w:rPr>
      </w:pPr>
      <w:ins w:id="42" w:author="Brandon Abley" w:date="2023-11-02T12:19:00Z">
        <w:r>
          <w:rPr>
            <w:rFonts w:ascii="Arial" w:eastAsia="Times New Roman" w:hAnsi="Arial" w:cs="Arial"/>
            <w:color w:val="242424"/>
            <w:sz w:val="23"/>
            <w:szCs w:val="23"/>
          </w:rPr>
          <w:t xml:space="preserve">This was a </w:t>
        </w:r>
        <w:proofErr w:type="gramStart"/>
        <w:r>
          <w:rPr>
            <w:rFonts w:ascii="Arial" w:eastAsia="Times New Roman" w:hAnsi="Arial" w:cs="Arial"/>
            <w:color w:val="242424"/>
            <w:sz w:val="23"/>
            <w:szCs w:val="23"/>
          </w:rPr>
          <w:t>typo</w:t>
        </w:r>
        <w:proofErr w:type="gramEnd"/>
        <w:r>
          <w:rPr>
            <w:rFonts w:ascii="Arial" w:eastAsia="Times New Roman" w:hAnsi="Arial" w:cs="Arial"/>
            <w:color w:val="242424"/>
            <w:sz w:val="23"/>
            <w:szCs w:val="23"/>
          </w:rPr>
          <w:t xml:space="preserve"> and the second colon has been removed.</w:t>
        </w:r>
      </w:ins>
    </w:p>
    <w:p w14:paraId="5C2079B9" w14:textId="77777777" w:rsidR="0050392B" w:rsidRDefault="0050392B" w:rsidP="0050392B">
      <w:pPr>
        <w:shd w:val="clear" w:color="auto" w:fill="FFFFFF"/>
        <w:spacing w:after="0" w:line="240" w:lineRule="auto"/>
        <w:rPr>
          <w:ins w:id="43" w:author="Brandon Abley" w:date="2023-11-02T12:21:00Z"/>
          <w:rFonts w:ascii="Arial" w:eastAsia="Times New Roman" w:hAnsi="Arial" w:cs="Arial"/>
          <w:color w:val="242424"/>
          <w:sz w:val="23"/>
          <w:szCs w:val="23"/>
        </w:rPr>
      </w:pPr>
      <w:r w:rsidRPr="0050392B">
        <w:rPr>
          <w:rFonts w:ascii="Arial" w:eastAsia="Times New Roman" w:hAnsi="Arial" w:cs="Arial"/>
          <w:color w:val="242424"/>
          <w:sz w:val="23"/>
          <w:szCs w:val="23"/>
        </w:rPr>
        <w:t>(17) In 4.1.6, you might consider changing "non-case sensitive" to "case insensitive".</w:t>
      </w:r>
    </w:p>
    <w:p w14:paraId="15C69BE8" w14:textId="33638C91" w:rsidR="007E26B8" w:rsidRPr="0050392B" w:rsidRDefault="007E26B8" w:rsidP="0050392B">
      <w:pPr>
        <w:shd w:val="clear" w:color="auto" w:fill="FFFFFF"/>
        <w:spacing w:after="0" w:line="240" w:lineRule="auto"/>
        <w:rPr>
          <w:rFonts w:ascii="Arial" w:eastAsia="Times New Roman" w:hAnsi="Arial" w:cs="Arial"/>
          <w:color w:val="242424"/>
          <w:sz w:val="23"/>
          <w:szCs w:val="23"/>
        </w:rPr>
      </w:pPr>
      <w:ins w:id="44" w:author="Brandon Abley" w:date="2023-11-02T12:21:00Z">
        <w:r>
          <w:rPr>
            <w:rFonts w:ascii="Arial" w:eastAsia="Times New Roman" w:hAnsi="Arial" w:cs="Arial"/>
            <w:color w:val="242424"/>
            <w:sz w:val="23"/>
            <w:szCs w:val="23"/>
          </w:rPr>
          <w:t>ok</w:t>
        </w:r>
      </w:ins>
    </w:p>
    <w:p w14:paraId="64EA8858" w14:textId="77777777" w:rsidR="0050392B" w:rsidRDefault="0050392B" w:rsidP="0050392B">
      <w:pPr>
        <w:shd w:val="clear" w:color="auto" w:fill="FFFFFF"/>
        <w:spacing w:after="0" w:line="240" w:lineRule="auto"/>
        <w:rPr>
          <w:ins w:id="45" w:author="Brandon Abley" w:date="2023-11-02T12:22:00Z"/>
          <w:rFonts w:ascii="Arial" w:eastAsia="Times New Roman" w:hAnsi="Arial" w:cs="Arial"/>
          <w:color w:val="242424"/>
          <w:sz w:val="23"/>
          <w:szCs w:val="23"/>
        </w:rPr>
      </w:pPr>
      <w:r w:rsidRPr="0050392B">
        <w:rPr>
          <w:rFonts w:ascii="Arial" w:eastAsia="Times New Roman" w:hAnsi="Arial" w:cs="Arial"/>
          <w:color w:val="242424"/>
          <w:sz w:val="23"/>
          <w:szCs w:val="23"/>
        </w:rPr>
        <w:t>(18) In 4.1.7, I think it would read better to change "are defined in the document" to "are as specified in the document" (it avoid two instances of "define" right next to each other).</w:t>
      </w:r>
    </w:p>
    <w:p w14:paraId="4B2E23BB" w14:textId="782FC2FB" w:rsidR="007E26B8" w:rsidRPr="0050392B" w:rsidRDefault="007E26B8" w:rsidP="0050392B">
      <w:pPr>
        <w:shd w:val="clear" w:color="auto" w:fill="FFFFFF"/>
        <w:spacing w:after="0" w:line="240" w:lineRule="auto"/>
        <w:rPr>
          <w:rFonts w:ascii="Arial" w:eastAsia="Times New Roman" w:hAnsi="Arial" w:cs="Arial"/>
          <w:color w:val="242424"/>
          <w:sz w:val="23"/>
          <w:szCs w:val="23"/>
        </w:rPr>
      </w:pPr>
      <w:ins w:id="46" w:author="Brandon Abley" w:date="2023-11-02T12:22:00Z">
        <w:r>
          <w:rPr>
            <w:rFonts w:ascii="Arial" w:eastAsia="Times New Roman" w:hAnsi="Arial" w:cs="Arial"/>
            <w:color w:val="242424"/>
            <w:sz w:val="23"/>
            <w:szCs w:val="23"/>
          </w:rPr>
          <w:t>ok</w:t>
        </w:r>
      </w:ins>
    </w:p>
    <w:p w14:paraId="147D8584" w14:textId="77777777" w:rsidR="0050392B" w:rsidRDefault="0050392B" w:rsidP="0050392B">
      <w:pPr>
        <w:shd w:val="clear" w:color="auto" w:fill="FFFFFF"/>
        <w:spacing w:after="0" w:line="240" w:lineRule="auto"/>
        <w:rPr>
          <w:ins w:id="47" w:author="Brandon Abley" w:date="2023-11-02T12:22:00Z"/>
          <w:rFonts w:ascii="Arial" w:eastAsia="Times New Roman" w:hAnsi="Arial" w:cs="Arial"/>
          <w:color w:val="242424"/>
          <w:sz w:val="23"/>
          <w:szCs w:val="23"/>
        </w:rPr>
      </w:pPr>
      <w:r w:rsidRPr="0050392B">
        <w:rPr>
          <w:rFonts w:ascii="Arial" w:eastAsia="Times New Roman" w:hAnsi="Arial" w:cs="Arial"/>
          <w:color w:val="242424"/>
          <w:sz w:val="23"/>
          <w:szCs w:val="23"/>
        </w:rPr>
        <w:t>(19) Typo in 4.1.8: "</w:t>
      </w:r>
      <w:proofErr w:type="spellStart"/>
      <w:r w:rsidRPr="0050392B">
        <w:rPr>
          <w:rFonts w:ascii="Arial" w:eastAsia="Times New Roman" w:hAnsi="Arial" w:cs="Arial"/>
          <w:color w:val="242424"/>
          <w:sz w:val="23"/>
          <w:szCs w:val="23"/>
        </w:rPr>
        <w:t>consierations</w:t>
      </w:r>
      <w:proofErr w:type="spellEnd"/>
      <w:r w:rsidRPr="0050392B">
        <w:rPr>
          <w:rFonts w:ascii="Arial" w:eastAsia="Times New Roman" w:hAnsi="Arial" w:cs="Arial"/>
          <w:color w:val="242424"/>
          <w:sz w:val="23"/>
          <w:szCs w:val="23"/>
        </w:rPr>
        <w:t>" should be "considerations".</w:t>
      </w:r>
    </w:p>
    <w:p w14:paraId="0C3C9851" w14:textId="1A150877" w:rsidR="007E26B8" w:rsidRPr="0050392B" w:rsidRDefault="007E26B8" w:rsidP="0050392B">
      <w:pPr>
        <w:shd w:val="clear" w:color="auto" w:fill="FFFFFF"/>
        <w:spacing w:after="0" w:line="240" w:lineRule="auto"/>
        <w:rPr>
          <w:rFonts w:ascii="Arial" w:eastAsia="Times New Roman" w:hAnsi="Arial" w:cs="Arial"/>
          <w:color w:val="242424"/>
          <w:sz w:val="23"/>
          <w:szCs w:val="23"/>
        </w:rPr>
      </w:pPr>
      <w:ins w:id="48" w:author="Brandon Abley" w:date="2023-11-02T12:22:00Z">
        <w:r>
          <w:rPr>
            <w:rFonts w:ascii="Arial" w:eastAsia="Times New Roman" w:hAnsi="Arial" w:cs="Arial"/>
            <w:color w:val="242424"/>
            <w:sz w:val="23"/>
            <w:szCs w:val="23"/>
          </w:rPr>
          <w:t>ok</w:t>
        </w:r>
      </w:ins>
    </w:p>
    <w:p w14:paraId="2E77E1DC" w14:textId="77777777" w:rsidR="0050392B" w:rsidRDefault="0050392B" w:rsidP="0050392B">
      <w:pPr>
        <w:shd w:val="clear" w:color="auto" w:fill="FFFFFF"/>
        <w:spacing w:after="0" w:line="240" w:lineRule="auto"/>
        <w:rPr>
          <w:ins w:id="49" w:author="Brandon Abley" w:date="2023-11-02T12:22:00Z"/>
          <w:rFonts w:ascii="Arial" w:eastAsia="Times New Roman" w:hAnsi="Arial" w:cs="Arial"/>
          <w:color w:val="242424"/>
          <w:sz w:val="23"/>
          <w:szCs w:val="23"/>
        </w:rPr>
      </w:pPr>
      <w:r w:rsidRPr="0050392B">
        <w:rPr>
          <w:rFonts w:ascii="Arial" w:eastAsia="Times New Roman" w:hAnsi="Arial" w:cs="Arial"/>
          <w:color w:val="242424"/>
          <w:sz w:val="23"/>
          <w:szCs w:val="23"/>
        </w:rPr>
        <w:t xml:space="preserve">(20) Also in 4.1.8, consider changing "Each </w:t>
      </w:r>
      <w:proofErr w:type="gramStart"/>
      <w:r w:rsidRPr="0050392B">
        <w:rPr>
          <w:rFonts w:ascii="Arial" w:eastAsia="Times New Roman" w:hAnsi="Arial" w:cs="Arial"/>
          <w:color w:val="242424"/>
          <w:sz w:val="23"/>
          <w:szCs w:val="23"/>
        </w:rPr>
        <w:t>top level</w:t>
      </w:r>
      <w:proofErr w:type="gramEnd"/>
      <w:r w:rsidRPr="0050392B">
        <w:rPr>
          <w:rFonts w:ascii="Arial" w:eastAsia="Times New Roman" w:hAnsi="Arial" w:cs="Arial"/>
          <w:color w:val="242424"/>
          <w:sz w:val="23"/>
          <w:szCs w:val="23"/>
        </w:rPr>
        <w:t xml:space="preserve"> class, in its defining document MUST" to be "The document defining a top level class MUST".</w:t>
      </w:r>
    </w:p>
    <w:p w14:paraId="65066737" w14:textId="77777777" w:rsidR="007E26B8" w:rsidRPr="0050392B" w:rsidRDefault="007E26B8" w:rsidP="0050392B">
      <w:pPr>
        <w:shd w:val="clear" w:color="auto" w:fill="FFFFFF"/>
        <w:spacing w:after="0" w:line="240" w:lineRule="auto"/>
        <w:rPr>
          <w:rFonts w:ascii="Arial" w:eastAsia="Times New Roman" w:hAnsi="Arial" w:cs="Arial"/>
          <w:color w:val="242424"/>
          <w:sz w:val="23"/>
          <w:szCs w:val="23"/>
        </w:rPr>
      </w:pPr>
    </w:p>
    <w:p w14:paraId="482084A5" w14:textId="77777777" w:rsidR="0050392B" w:rsidRDefault="0050392B" w:rsidP="0050392B">
      <w:pPr>
        <w:shd w:val="clear" w:color="auto" w:fill="FFFFFF"/>
        <w:spacing w:after="0" w:line="240" w:lineRule="auto"/>
        <w:rPr>
          <w:ins w:id="50" w:author="Brandon Abley" w:date="2023-11-02T12:24:00Z"/>
          <w:rFonts w:ascii="Arial" w:eastAsia="Times New Roman" w:hAnsi="Arial" w:cs="Arial"/>
          <w:color w:val="242424"/>
          <w:sz w:val="23"/>
          <w:szCs w:val="23"/>
        </w:rPr>
      </w:pPr>
      <w:r w:rsidRPr="0050392B">
        <w:rPr>
          <w:rFonts w:ascii="Arial" w:eastAsia="Times New Roman" w:hAnsi="Arial" w:cs="Arial"/>
          <w:color w:val="242424"/>
          <w:sz w:val="23"/>
          <w:szCs w:val="23"/>
        </w:rPr>
        <w:t>(21) In 4.1.8, would "Encryption of the communications that contain the identifier in classes defined in this document is REQUIRED" be more clearly expressed as "When identifiers defined in this document are conveyed in protocol exchanges, such exchanges MUST be encrypted" or perhaps "When identifiers defined in this document are conveyed in protocol exchanges, such exchanges MUST be done using encrypted transport"?</w:t>
      </w:r>
    </w:p>
    <w:p w14:paraId="2D39E6B0" w14:textId="32E2D245" w:rsidR="00454E80" w:rsidRDefault="00454E80" w:rsidP="0050392B">
      <w:pPr>
        <w:shd w:val="clear" w:color="auto" w:fill="FFFFFF"/>
        <w:spacing w:after="0" w:line="240" w:lineRule="auto"/>
        <w:rPr>
          <w:ins w:id="51" w:author="Brandon Abley" w:date="2023-11-02T12:25:00Z"/>
          <w:rFonts w:ascii="Arial" w:eastAsia="Times New Roman" w:hAnsi="Arial" w:cs="Arial"/>
          <w:color w:val="242424"/>
          <w:sz w:val="23"/>
          <w:szCs w:val="23"/>
        </w:rPr>
      </w:pPr>
      <w:proofErr w:type="gramStart"/>
      <w:ins w:id="52" w:author="Brandon Abley" w:date="2023-11-02T12:24:00Z">
        <w:r>
          <w:rPr>
            <w:rFonts w:ascii="Arial" w:eastAsia="Times New Roman" w:hAnsi="Arial" w:cs="Arial"/>
            <w:color w:val="242424"/>
            <w:sz w:val="23"/>
            <w:szCs w:val="23"/>
          </w:rPr>
          <w:t>Decline;</w:t>
        </w:r>
        <w:proofErr w:type="gramEnd"/>
        <w:r>
          <w:rPr>
            <w:rFonts w:ascii="Arial" w:eastAsia="Times New Roman" w:hAnsi="Arial" w:cs="Arial"/>
            <w:color w:val="242424"/>
            <w:sz w:val="23"/>
            <w:szCs w:val="23"/>
          </w:rPr>
          <w:t xml:space="preserve"> </w:t>
        </w:r>
      </w:ins>
      <w:ins w:id="53" w:author="Brandon Abley" w:date="2023-11-02T12:25:00Z">
        <w:r>
          <w:rPr>
            <w:rFonts w:ascii="Arial" w:eastAsia="Times New Roman" w:hAnsi="Arial" w:cs="Arial"/>
            <w:color w:val="242424"/>
            <w:sz w:val="23"/>
            <w:szCs w:val="23"/>
          </w:rPr>
          <w:t>author feels it reads more clearly as is.</w:t>
        </w:r>
      </w:ins>
    </w:p>
    <w:p w14:paraId="67161272" w14:textId="77777777" w:rsidR="00454E80" w:rsidRPr="0050392B" w:rsidRDefault="00454E80" w:rsidP="0050392B">
      <w:pPr>
        <w:shd w:val="clear" w:color="auto" w:fill="FFFFFF"/>
        <w:spacing w:after="0" w:line="240" w:lineRule="auto"/>
        <w:rPr>
          <w:rFonts w:ascii="Arial" w:eastAsia="Times New Roman" w:hAnsi="Arial" w:cs="Arial"/>
          <w:color w:val="242424"/>
          <w:sz w:val="23"/>
          <w:szCs w:val="23"/>
        </w:rPr>
      </w:pPr>
    </w:p>
    <w:p w14:paraId="228D91F9" w14:textId="77777777" w:rsidR="0050392B" w:rsidRDefault="0050392B" w:rsidP="0050392B">
      <w:pPr>
        <w:shd w:val="clear" w:color="auto" w:fill="FFFFFF"/>
        <w:spacing w:after="0" w:line="240" w:lineRule="auto"/>
        <w:rPr>
          <w:ins w:id="54" w:author="Brandon Abley" w:date="2023-11-02T12:25:00Z"/>
          <w:rFonts w:ascii="Arial" w:eastAsia="Times New Roman" w:hAnsi="Arial" w:cs="Arial"/>
          <w:color w:val="242424"/>
          <w:sz w:val="23"/>
          <w:szCs w:val="23"/>
        </w:rPr>
      </w:pPr>
      <w:r w:rsidRPr="0050392B">
        <w:rPr>
          <w:rFonts w:ascii="Arial" w:eastAsia="Times New Roman" w:hAnsi="Arial" w:cs="Arial"/>
          <w:color w:val="242424"/>
          <w:sz w:val="23"/>
          <w:szCs w:val="23"/>
        </w:rPr>
        <w:t>(22) Same place, I assume the document is mandating encryption during transport and not in storage; otherwise, please state this.</w:t>
      </w:r>
    </w:p>
    <w:p w14:paraId="76EA37A5" w14:textId="21C7356C" w:rsidR="00454E80" w:rsidRDefault="00454E80" w:rsidP="0050392B">
      <w:pPr>
        <w:shd w:val="clear" w:color="auto" w:fill="FFFFFF"/>
        <w:spacing w:after="0" w:line="240" w:lineRule="auto"/>
        <w:rPr>
          <w:ins w:id="55" w:author="Brian Rosen" w:date="2023-11-08T10:03:00Z"/>
          <w:rFonts w:ascii="Arial" w:eastAsia="Times New Roman" w:hAnsi="Arial" w:cs="Arial"/>
          <w:color w:val="242424"/>
          <w:sz w:val="23"/>
          <w:szCs w:val="23"/>
        </w:rPr>
      </w:pPr>
      <w:ins w:id="56" w:author="Brandon Abley" w:date="2023-11-02T12:25:00Z">
        <w:r>
          <w:rPr>
            <w:rFonts w:ascii="Arial" w:eastAsia="Times New Roman" w:hAnsi="Arial" w:cs="Arial"/>
            <w:color w:val="242424"/>
            <w:sz w:val="23"/>
            <w:szCs w:val="23"/>
          </w:rPr>
          <w:t>Have added “</w:t>
        </w:r>
        <w:r w:rsidRPr="00454E80">
          <w:rPr>
            <w:rFonts w:ascii="Arial" w:eastAsia="Times New Roman" w:hAnsi="Arial" w:cs="Arial"/>
            <w:color w:val="242424"/>
            <w:sz w:val="23"/>
            <w:szCs w:val="23"/>
          </w:rPr>
          <w:t>Encryption in transport</w:t>
        </w:r>
        <w:r>
          <w:rPr>
            <w:rFonts w:ascii="Arial" w:eastAsia="Times New Roman" w:hAnsi="Arial" w:cs="Arial"/>
            <w:color w:val="242424"/>
            <w:sz w:val="23"/>
            <w:szCs w:val="23"/>
          </w:rPr>
          <w:t xml:space="preserve">” to the beginning of the </w:t>
        </w:r>
        <w:proofErr w:type="gramStart"/>
        <w:r>
          <w:rPr>
            <w:rFonts w:ascii="Arial" w:eastAsia="Times New Roman" w:hAnsi="Arial" w:cs="Arial"/>
            <w:color w:val="242424"/>
            <w:sz w:val="23"/>
            <w:szCs w:val="23"/>
          </w:rPr>
          <w:t>sentence</w:t>
        </w:r>
      </w:ins>
      <w:proofErr w:type="gramEnd"/>
    </w:p>
    <w:p w14:paraId="09AF7C24" w14:textId="77777777" w:rsidR="006661C4" w:rsidRDefault="003E1C11" w:rsidP="0050392B">
      <w:pPr>
        <w:shd w:val="clear" w:color="auto" w:fill="FFFFFF"/>
        <w:spacing w:after="0" w:line="240" w:lineRule="auto"/>
        <w:rPr>
          <w:ins w:id="57" w:author="Brandon Abley" w:date="2023-11-20T12:17:00Z"/>
          <w:rFonts w:ascii="Arial" w:eastAsia="Times New Roman" w:hAnsi="Arial" w:cs="Arial"/>
          <w:color w:val="242424"/>
          <w:sz w:val="23"/>
          <w:szCs w:val="23"/>
        </w:rPr>
      </w:pPr>
      <w:ins w:id="58" w:author="Brian Rosen" w:date="2023-11-08T10:03:00Z">
        <w:r>
          <w:rPr>
            <w:rFonts w:ascii="Arial" w:eastAsia="Times New Roman" w:hAnsi="Arial" w:cs="Arial"/>
            <w:color w:val="242424"/>
            <w:sz w:val="23"/>
            <w:szCs w:val="23"/>
          </w:rPr>
          <w:t>Not thrill</w:t>
        </w:r>
      </w:ins>
      <w:ins w:id="59" w:author="Brian Rosen" w:date="2023-11-08T10:04:00Z">
        <w:r>
          <w:rPr>
            <w:rFonts w:ascii="Arial" w:eastAsia="Times New Roman" w:hAnsi="Arial" w:cs="Arial"/>
            <w:color w:val="242424"/>
            <w:sz w:val="23"/>
            <w:szCs w:val="23"/>
          </w:rPr>
          <w:t xml:space="preserve">ed with “in” transport, but I can live with it.  “Transport encryption” would be </w:t>
        </w:r>
        <w:proofErr w:type="gramStart"/>
        <w:r>
          <w:rPr>
            <w:rFonts w:ascii="Arial" w:eastAsia="Times New Roman" w:hAnsi="Arial" w:cs="Arial"/>
            <w:color w:val="242424"/>
            <w:sz w:val="23"/>
            <w:szCs w:val="23"/>
          </w:rPr>
          <w:t>better</w:t>
        </w:r>
        <w:proofErr w:type="gramEnd"/>
        <w:r>
          <w:rPr>
            <w:rFonts w:ascii="Arial" w:eastAsia="Times New Roman" w:hAnsi="Arial" w:cs="Arial"/>
            <w:color w:val="242424"/>
            <w:sz w:val="23"/>
            <w:szCs w:val="23"/>
          </w:rPr>
          <w:t xml:space="preserve"> </w:t>
        </w:r>
      </w:ins>
    </w:p>
    <w:p w14:paraId="023D795F" w14:textId="2159798D" w:rsidR="003E1C11" w:rsidRDefault="003E1C11" w:rsidP="0050392B">
      <w:pPr>
        <w:shd w:val="clear" w:color="auto" w:fill="FFFFFF"/>
        <w:spacing w:after="0" w:line="240" w:lineRule="auto"/>
        <w:rPr>
          <w:ins w:id="60" w:author="Brandon Abley" w:date="2023-11-20T12:17:00Z"/>
          <w:rFonts w:ascii="Arial" w:eastAsia="Times New Roman" w:hAnsi="Arial" w:cs="Arial"/>
          <w:color w:val="242424"/>
          <w:sz w:val="23"/>
          <w:szCs w:val="23"/>
        </w:rPr>
      </w:pPr>
      <w:ins w:id="61" w:author="Brian Rosen" w:date="2023-11-08T10:04:00Z">
        <w:r>
          <w:rPr>
            <w:rFonts w:ascii="Arial" w:eastAsia="Times New Roman" w:hAnsi="Arial" w:cs="Arial"/>
            <w:color w:val="242424"/>
            <w:sz w:val="23"/>
            <w:szCs w:val="23"/>
          </w:rPr>
          <w:t xml:space="preserve">as would </w:t>
        </w:r>
      </w:ins>
      <w:ins w:id="62" w:author="Brian Rosen" w:date="2023-11-08T10:05:00Z">
        <w:r w:rsidR="00E14E74">
          <w:rPr>
            <w:rFonts w:ascii="Arial" w:eastAsia="Times New Roman" w:hAnsi="Arial" w:cs="Arial"/>
            <w:color w:val="242424"/>
            <w:sz w:val="23"/>
            <w:szCs w:val="23"/>
          </w:rPr>
          <w:t>“</w:t>
        </w:r>
      </w:ins>
      <w:ins w:id="63" w:author="Brian Rosen" w:date="2023-11-08T10:04:00Z">
        <w:r>
          <w:rPr>
            <w:rFonts w:ascii="Arial" w:eastAsia="Times New Roman" w:hAnsi="Arial" w:cs="Arial"/>
            <w:color w:val="242424"/>
            <w:sz w:val="23"/>
            <w:szCs w:val="23"/>
          </w:rPr>
          <w:t>encryption on the wire</w:t>
        </w:r>
      </w:ins>
      <w:ins w:id="64" w:author="Brian Rosen" w:date="2023-11-08T10:05:00Z">
        <w:r w:rsidR="00E14E74">
          <w:rPr>
            <w:rFonts w:ascii="Arial" w:eastAsia="Times New Roman" w:hAnsi="Arial" w:cs="Arial"/>
            <w:color w:val="242424"/>
            <w:sz w:val="23"/>
            <w:szCs w:val="23"/>
          </w:rPr>
          <w:t>”</w:t>
        </w:r>
      </w:ins>
      <w:ins w:id="65" w:author="Brian Rosen" w:date="2023-11-08T10:04:00Z">
        <w:r>
          <w:rPr>
            <w:rFonts w:ascii="Arial" w:eastAsia="Times New Roman" w:hAnsi="Arial" w:cs="Arial"/>
            <w:color w:val="242424"/>
            <w:sz w:val="23"/>
            <w:szCs w:val="23"/>
          </w:rPr>
          <w:t xml:space="preserve"> or </w:t>
        </w:r>
      </w:ins>
      <w:ins w:id="66" w:author="Brian Rosen" w:date="2023-11-08T10:05:00Z">
        <w:r w:rsidR="00E14E74">
          <w:rPr>
            <w:rFonts w:ascii="Arial" w:eastAsia="Times New Roman" w:hAnsi="Arial" w:cs="Arial"/>
            <w:color w:val="242424"/>
            <w:sz w:val="23"/>
            <w:szCs w:val="23"/>
          </w:rPr>
          <w:t xml:space="preserve">“encryption while </w:t>
        </w:r>
        <w:proofErr w:type="gramStart"/>
        <w:r w:rsidR="00E14E74">
          <w:rPr>
            <w:rFonts w:ascii="Arial" w:eastAsia="Times New Roman" w:hAnsi="Arial" w:cs="Arial"/>
            <w:color w:val="242424"/>
            <w:sz w:val="23"/>
            <w:szCs w:val="23"/>
          </w:rPr>
          <w:t>transporting</w:t>
        </w:r>
        <w:proofErr w:type="gramEnd"/>
        <w:r w:rsidR="00E14E74">
          <w:rPr>
            <w:rFonts w:ascii="Arial" w:eastAsia="Times New Roman" w:hAnsi="Arial" w:cs="Arial"/>
            <w:color w:val="242424"/>
            <w:sz w:val="23"/>
            <w:szCs w:val="23"/>
          </w:rPr>
          <w:t>”</w:t>
        </w:r>
      </w:ins>
    </w:p>
    <w:p w14:paraId="4E6F3AFC" w14:textId="2C656DD7" w:rsidR="006661C4" w:rsidRDefault="006661C4" w:rsidP="0050392B">
      <w:pPr>
        <w:shd w:val="clear" w:color="auto" w:fill="FFFFFF"/>
        <w:spacing w:after="0" w:line="240" w:lineRule="auto"/>
        <w:rPr>
          <w:ins w:id="67" w:author="Brandon Abley" w:date="2023-11-02T12:25:00Z"/>
          <w:rFonts w:ascii="Arial" w:eastAsia="Times New Roman" w:hAnsi="Arial" w:cs="Arial"/>
          <w:color w:val="242424"/>
          <w:sz w:val="23"/>
          <w:szCs w:val="23"/>
        </w:rPr>
      </w:pPr>
      <w:ins w:id="68" w:author="Brandon Abley" w:date="2023-11-20T12:17:00Z">
        <w:r>
          <w:rPr>
            <w:rFonts w:ascii="Arial" w:eastAsia="Times New Roman" w:hAnsi="Arial" w:cs="Arial"/>
            <w:color w:val="242424"/>
            <w:sz w:val="23"/>
            <w:szCs w:val="23"/>
          </w:rPr>
          <w:t xml:space="preserve">Changed to transport </w:t>
        </w:r>
        <w:proofErr w:type="gramStart"/>
        <w:r>
          <w:rPr>
            <w:rFonts w:ascii="Arial" w:eastAsia="Times New Roman" w:hAnsi="Arial" w:cs="Arial"/>
            <w:color w:val="242424"/>
            <w:sz w:val="23"/>
            <w:szCs w:val="23"/>
          </w:rPr>
          <w:t>encryption</w:t>
        </w:r>
      </w:ins>
      <w:proofErr w:type="gramEnd"/>
    </w:p>
    <w:p w14:paraId="1215733F" w14:textId="77777777" w:rsidR="00454E80" w:rsidRPr="0050392B" w:rsidRDefault="00454E80" w:rsidP="0050392B">
      <w:pPr>
        <w:shd w:val="clear" w:color="auto" w:fill="FFFFFF"/>
        <w:spacing w:after="0" w:line="240" w:lineRule="auto"/>
        <w:rPr>
          <w:rFonts w:ascii="Arial" w:eastAsia="Times New Roman" w:hAnsi="Arial" w:cs="Arial"/>
          <w:color w:val="242424"/>
          <w:sz w:val="23"/>
          <w:szCs w:val="23"/>
        </w:rPr>
      </w:pPr>
    </w:p>
    <w:p w14:paraId="2C25C3BE" w14:textId="77777777" w:rsidR="0050392B" w:rsidRDefault="0050392B" w:rsidP="0050392B">
      <w:pPr>
        <w:shd w:val="clear" w:color="auto" w:fill="FFFFFF"/>
        <w:spacing w:after="0" w:line="240" w:lineRule="auto"/>
        <w:rPr>
          <w:ins w:id="69" w:author="Brandon Abley" w:date="2023-11-02T12:26:00Z"/>
          <w:rFonts w:ascii="Arial" w:eastAsia="Times New Roman" w:hAnsi="Arial" w:cs="Arial"/>
          <w:color w:val="242424"/>
          <w:sz w:val="23"/>
          <w:szCs w:val="23"/>
        </w:rPr>
      </w:pPr>
      <w:r w:rsidRPr="0050392B">
        <w:rPr>
          <w:rFonts w:ascii="Arial" w:eastAsia="Times New Roman" w:hAnsi="Arial" w:cs="Arial"/>
          <w:color w:val="242424"/>
          <w:sz w:val="23"/>
          <w:szCs w:val="23"/>
        </w:rPr>
        <w:t>(23) Same place, should the document permit fail-back to unencrypted? Either way, this should be stated for clarity.</w:t>
      </w:r>
    </w:p>
    <w:p w14:paraId="6571869C" w14:textId="1DC8FDFD" w:rsidR="00454E80" w:rsidRDefault="00454E80" w:rsidP="0050392B">
      <w:pPr>
        <w:shd w:val="clear" w:color="auto" w:fill="FFFFFF"/>
        <w:spacing w:after="0" w:line="240" w:lineRule="auto"/>
        <w:rPr>
          <w:ins w:id="70" w:author="Brandon Abley" w:date="2023-11-02T12:26:00Z"/>
          <w:rFonts w:ascii="Arial" w:eastAsia="Times New Roman" w:hAnsi="Arial" w:cs="Arial"/>
          <w:color w:val="242424"/>
          <w:sz w:val="23"/>
          <w:szCs w:val="23"/>
        </w:rPr>
      </w:pPr>
      <w:ins w:id="71" w:author="Brandon Abley" w:date="2023-11-02T12:27:00Z">
        <w:r>
          <w:rPr>
            <w:rFonts w:ascii="Arial" w:eastAsia="Times New Roman" w:hAnsi="Arial" w:cs="Arial"/>
            <w:color w:val="242424"/>
            <w:sz w:val="23"/>
            <w:szCs w:val="23"/>
          </w:rPr>
          <w:t>Added</w:t>
        </w:r>
      </w:ins>
      <w:ins w:id="72" w:author="Brandon Abley" w:date="2023-11-02T12:28:00Z">
        <w:r>
          <w:rPr>
            <w:rFonts w:ascii="Arial" w:eastAsia="Times New Roman" w:hAnsi="Arial" w:cs="Arial"/>
            <w:color w:val="242424"/>
            <w:sz w:val="23"/>
            <w:szCs w:val="23"/>
          </w:rPr>
          <w:t>:</w:t>
        </w:r>
      </w:ins>
      <w:ins w:id="73" w:author="Brandon Abley" w:date="2023-11-02T12:27:00Z">
        <w:r>
          <w:rPr>
            <w:rFonts w:ascii="Arial" w:eastAsia="Times New Roman" w:hAnsi="Arial" w:cs="Arial"/>
            <w:color w:val="242424"/>
            <w:sz w:val="23"/>
            <w:szCs w:val="23"/>
          </w:rPr>
          <w:t xml:space="preserve"> </w:t>
        </w:r>
        <w:r w:rsidRPr="00454E80">
          <w:rPr>
            <w:rFonts w:ascii="Arial" w:eastAsia="Times New Roman" w:hAnsi="Arial" w:cs="Arial"/>
            <w:color w:val="242424"/>
            <w:sz w:val="23"/>
            <w:szCs w:val="23"/>
          </w:rPr>
          <w:t>Specifications implementing classes in this document MAY allow exceptions to this encryption requirement if justified.</w:t>
        </w:r>
      </w:ins>
    </w:p>
    <w:p w14:paraId="798F0DA5" w14:textId="77777777" w:rsidR="00454E80" w:rsidRPr="0050392B" w:rsidRDefault="00454E80" w:rsidP="0050392B">
      <w:pPr>
        <w:shd w:val="clear" w:color="auto" w:fill="FFFFFF"/>
        <w:spacing w:after="0" w:line="240" w:lineRule="auto"/>
        <w:rPr>
          <w:rFonts w:ascii="Arial" w:eastAsia="Times New Roman" w:hAnsi="Arial" w:cs="Arial"/>
          <w:color w:val="242424"/>
          <w:sz w:val="23"/>
          <w:szCs w:val="23"/>
        </w:rPr>
      </w:pPr>
    </w:p>
    <w:p w14:paraId="3FD31209" w14:textId="77777777" w:rsidR="0050392B" w:rsidRDefault="0050392B" w:rsidP="0050392B">
      <w:pPr>
        <w:shd w:val="clear" w:color="auto" w:fill="FFFFFF"/>
        <w:spacing w:after="0" w:line="240" w:lineRule="auto"/>
        <w:rPr>
          <w:ins w:id="74" w:author="Brandon Abley" w:date="2023-11-02T12:30:00Z"/>
          <w:rFonts w:ascii="Arial" w:eastAsia="Times New Roman" w:hAnsi="Arial" w:cs="Arial"/>
          <w:color w:val="242424"/>
          <w:sz w:val="23"/>
          <w:szCs w:val="23"/>
        </w:rPr>
      </w:pPr>
      <w:r w:rsidRPr="0050392B">
        <w:rPr>
          <w:rFonts w:ascii="Arial" w:eastAsia="Times New Roman" w:hAnsi="Arial" w:cs="Arial"/>
          <w:color w:val="242424"/>
          <w:sz w:val="23"/>
          <w:szCs w:val="23"/>
        </w:rPr>
        <w:lastRenderedPageBreak/>
        <w:t xml:space="preserve">(24) Same place, since the statement is restricted to "identifiers defined in this document", there should be text clarifying any requirement for identifiers defined in other documents. Perhaps "The document defining a </w:t>
      </w:r>
      <w:proofErr w:type="gramStart"/>
      <w:r w:rsidRPr="0050392B">
        <w:rPr>
          <w:rFonts w:ascii="Arial" w:eastAsia="Times New Roman" w:hAnsi="Arial" w:cs="Arial"/>
          <w:color w:val="242424"/>
          <w:sz w:val="23"/>
          <w:szCs w:val="23"/>
        </w:rPr>
        <w:t>top level</w:t>
      </w:r>
      <w:proofErr w:type="gramEnd"/>
      <w:r w:rsidRPr="0050392B">
        <w:rPr>
          <w:rFonts w:ascii="Arial" w:eastAsia="Times New Roman" w:hAnsi="Arial" w:cs="Arial"/>
          <w:color w:val="242424"/>
          <w:sz w:val="23"/>
          <w:szCs w:val="23"/>
        </w:rPr>
        <w:t xml:space="preserve"> class MUST state if transport encryption is required when conveying the identifiers it defines."</w:t>
      </w:r>
    </w:p>
    <w:p w14:paraId="577E2FBC" w14:textId="615C25A7" w:rsidR="00454E80" w:rsidRDefault="00454E80" w:rsidP="0050392B">
      <w:pPr>
        <w:shd w:val="clear" w:color="auto" w:fill="FFFFFF"/>
        <w:spacing w:after="0" w:line="240" w:lineRule="auto"/>
        <w:rPr>
          <w:ins w:id="75" w:author="Brian Rosen" w:date="2023-11-08T10:06:00Z"/>
          <w:rFonts w:ascii="Arial" w:eastAsia="Times New Roman" w:hAnsi="Arial" w:cs="Arial"/>
          <w:color w:val="242424"/>
          <w:sz w:val="23"/>
          <w:szCs w:val="23"/>
        </w:rPr>
      </w:pPr>
      <w:ins w:id="76" w:author="Brandon Abley" w:date="2023-11-02T12:30:00Z">
        <w:r>
          <w:rPr>
            <w:rFonts w:ascii="Arial" w:eastAsia="Times New Roman" w:hAnsi="Arial" w:cs="Arial"/>
            <w:color w:val="242424"/>
            <w:sz w:val="23"/>
            <w:szCs w:val="23"/>
          </w:rPr>
          <w:t xml:space="preserve">Added: </w:t>
        </w:r>
        <w:r w:rsidRPr="00454E80">
          <w:rPr>
            <w:rFonts w:ascii="Arial" w:eastAsia="Times New Roman" w:hAnsi="Arial" w:cs="Arial"/>
            <w:color w:val="242424"/>
            <w:sz w:val="23"/>
            <w:szCs w:val="23"/>
          </w:rPr>
          <w:t xml:space="preserve">Where a document defines top level class(es), it MUST state if encryption in transport is required when conveying any </w:t>
        </w:r>
        <w:proofErr w:type="spellStart"/>
        <w:r w:rsidRPr="00454E80">
          <w:rPr>
            <w:rFonts w:ascii="Arial" w:eastAsia="Times New Roman" w:hAnsi="Arial" w:cs="Arial"/>
            <w:color w:val="242424"/>
            <w:sz w:val="23"/>
            <w:szCs w:val="23"/>
          </w:rPr>
          <w:t>indentifiers</w:t>
        </w:r>
        <w:proofErr w:type="spellEnd"/>
        <w:r w:rsidRPr="00454E80">
          <w:rPr>
            <w:rFonts w:ascii="Arial" w:eastAsia="Times New Roman" w:hAnsi="Arial" w:cs="Arial"/>
            <w:color w:val="242424"/>
            <w:sz w:val="23"/>
            <w:szCs w:val="23"/>
          </w:rPr>
          <w:t xml:space="preserve"> it defines.</w:t>
        </w:r>
      </w:ins>
    </w:p>
    <w:p w14:paraId="3AE439EF" w14:textId="382F8B8C" w:rsidR="00E14E74" w:rsidRDefault="00E14E74" w:rsidP="0050392B">
      <w:pPr>
        <w:shd w:val="clear" w:color="auto" w:fill="FFFFFF"/>
        <w:spacing w:after="0" w:line="240" w:lineRule="auto"/>
        <w:rPr>
          <w:ins w:id="77" w:author="Brandon Abley" w:date="2023-11-20T12:17:00Z"/>
          <w:rFonts w:ascii="Arial" w:eastAsia="Times New Roman" w:hAnsi="Arial" w:cs="Arial"/>
          <w:color w:val="242424"/>
          <w:sz w:val="23"/>
          <w:szCs w:val="23"/>
        </w:rPr>
      </w:pPr>
      <w:ins w:id="78" w:author="Brian Rosen" w:date="2023-11-08T10:06:00Z">
        <w:r>
          <w:rPr>
            <w:rFonts w:ascii="Arial" w:eastAsia="Times New Roman" w:hAnsi="Arial" w:cs="Arial"/>
            <w:color w:val="242424"/>
            <w:sz w:val="23"/>
            <w:szCs w:val="23"/>
          </w:rPr>
          <w:t>Same comment</w:t>
        </w:r>
      </w:ins>
      <w:ins w:id="79" w:author="Brian Rosen" w:date="2023-11-08T10:09:00Z">
        <w:r>
          <w:rPr>
            <w:rFonts w:ascii="Arial" w:eastAsia="Times New Roman" w:hAnsi="Arial" w:cs="Arial"/>
            <w:color w:val="242424"/>
            <w:sz w:val="23"/>
            <w:szCs w:val="23"/>
          </w:rPr>
          <w:t>.  Spelling error in identifiers</w:t>
        </w:r>
      </w:ins>
    </w:p>
    <w:p w14:paraId="35886F22" w14:textId="089C2694" w:rsidR="006661C4" w:rsidRDefault="006661C4" w:rsidP="0050392B">
      <w:pPr>
        <w:shd w:val="clear" w:color="auto" w:fill="FFFFFF"/>
        <w:spacing w:after="0" w:line="240" w:lineRule="auto"/>
        <w:rPr>
          <w:ins w:id="80" w:author="Brandon Abley" w:date="2023-11-20T12:17:00Z"/>
          <w:rFonts w:ascii="Arial" w:eastAsia="Times New Roman" w:hAnsi="Arial" w:cs="Arial"/>
          <w:color w:val="242424"/>
          <w:sz w:val="23"/>
          <w:szCs w:val="23"/>
        </w:rPr>
      </w:pPr>
      <w:ins w:id="81" w:author="Brandon Abley" w:date="2023-11-20T12:18:00Z">
        <w:r>
          <w:rPr>
            <w:rFonts w:ascii="Arial" w:eastAsia="Times New Roman" w:hAnsi="Arial" w:cs="Arial"/>
            <w:color w:val="242424"/>
            <w:sz w:val="23"/>
            <w:szCs w:val="23"/>
          </w:rPr>
          <w:t>Corrected</w:t>
        </w:r>
      </w:ins>
    </w:p>
    <w:p w14:paraId="18E87A9A" w14:textId="77777777" w:rsidR="006661C4" w:rsidRPr="0050392B" w:rsidRDefault="006661C4" w:rsidP="0050392B">
      <w:pPr>
        <w:shd w:val="clear" w:color="auto" w:fill="FFFFFF"/>
        <w:spacing w:after="0" w:line="240" w:lineRule="auto"/>
        <w:rPr>
          <w:rFonts w:ascii="Arial" w:eastAsia="Times New Roman" w:hAnsi="Arial" w:cs="Arial"/>
          <w:color w:val="242424"/>
          <w:sz w:val="23"/>
          <w:szCs w:val="23"/>
        </w:rPr>
      </w:pPr>
    </w:p>
    <w:p w14:paraId="1F67BE16" w14:textId="77777777" w:rsidR="0050392B" w:rsidRDefault="0050392B" w:rsidP="0050392B">
      <w:pPr>
        <w:shd w:val="clear" w:color="auto" w:fill="FFFFFF"/>
        <w:spacing w:after="0" w:line="240" w:lineRule="auto"/>
        <w:rPr>
          <w:ins w:id="82" w:author="Brandon Abley" w:date="2023-11-02T15:55:00Z"/>
          <w:rFonts w:ascii="Arial" w:eastAsia="Times New Roman" w:hAnsi="Arial" w:cs="Arial"/>
          <w:color w:val="242424"/>
          <w:sz w:val="23"/>
          <w:szCs w:val="23"/>
        </w:rPr>
      </w:pPr>
      <w:r w:rsidRPr="0050392B">
        <w:rPr>
          <w:rFonts w:ascii="Arial" w:eastAsia="Times New Roman" w:hAnsi="Arial" w:cs="Arial"/>
          <w:color w:val="242424"/>
          <w:sz w:val="23"/>
          <w:szCs w:val="23"/>
        </w:rPr>
        <w:t>(25) Same place, some explanatory text as to why encryption is a normative requirement when conveying URNs would be helpful. The URNs themselves, being published in an IANA registry, are obviously not secret.</w:t>
      </w:r>
    </w:p>
    <w:p w14:paraId="71E65E02" w14:textId="62E2D42B" w:rsidR="0043473B" w:rsidRDefault="0043473B" w:rsidP="0050392B">
      <w:pPr>
        <w:shd w:val="clear" w:color="auto" w:fill="FFFFFF"/>
        <w:spacing w:after="0" w:line="240" w:lineRule="auto"/>
        <w:rPr>
          <w:ins w:id="83" w:author="Brandon Abley" w:date="2023-11-02T15:55:00Z"/>
          <w:rFonts w:ascii="Arial" w:eastAsia="Times New Roman" w:hAnsi="Arial" w:cs="Arial"/>
          <w:color w:val="242424"/>
          <w:sz w:val="23"/>
          <w:szCs w:val="23"/>
        </w:rPr>
      </w:pPr>
      <w:ins w:id="84" w:author="Brandon Abley" w:date="2023-11-02T15:55:00Z">
        <w:r>
          <w:rPr>
            <w:rFonts w:ascii="Arial" w:eastAsia="Times New Roman" w:hAnsi="Arial" w:cs="Arial"/>
            <w:color w:val="242424"/>
            <w:sz w:val="23"/>
            <w:szCs w:val="23"/>
          </w:rPr>
          <w:t>Absent contributing text, authors will not make a change.</w:t>
        </w:r>
      </w:ins>
    </w:p>
    <w:p w14:paraId="5FA8856B" w14:textId="77777777" w:rsidR="0043473B" w:rsidRPr="0050392B" w:rsidRDefault="0043473B" w:rsidP="0050392B">
      <w:pPr>
        <w:shd w:val="clear" w:color="auto" w:fill="FFFFFF"/>
        <w:spacing w:after="0" w:line="240" w:lineRule="auto"/>
        <w:rPr>
          <w:rFonts w:ascii="Arial" w:eastAsia="Times New Roman" w:hAnsi="Arial" w:cs="Arial"/>
          <w:color w:val="242424"/>
          <w:sz w:val="23"/>
          <w:szCs w:val="23"/>
        </w:rPr>
      </w:pPr>
    </w:p>
    <w:p w14:paraId="69F40B29" w14:textId="77777777" w:rsidR="0050392B" w:rsidRDefault="0050392B" w:rsidP="0050392B">
      <w:pPr>
        <w:shd w:val="clear" w:color="auto" w:fill="FFFFFF"/>
        <w:spacing w:after="0" w:line="240" w:lineRule="auto"/>
        <w:rPr>
          <w:ins w:id="85" w:author="Brandon Abley" w:date="2023-11-02T15:56:00Z"/>
          <w:rFonts w:ascii="Arial" w:eastAsia="Times New Roman" w:hAnsi="Arial" w:cs="Arial"/>
          <w:color w:val="242424"/>
          <w:sz w:val="23"/>
          <w:szCs w:val="23"/>
        </w:rPr>
      </w:pPr>
      <w:r w:rsidRPr="0050392B">
        <w:rPr>
          <w:rFonts w:ascii="Arial" w:eastAsia="Times New Roman" w:hAnsi="Arial" w:cs="Arial"/>
          <w:color w:val="242424"/>
          <w:sz w:val="23"/>
          <w:szCs w:val="23"/>
        </w:rPr>
        <w:t>(26) Same place, I'm not sure exactly what "TLS or an equally secure protocol" means or how that could be tested for compliance. Since this is a normative requirement, it should be clarified, dropped, or softened.</w:t>
      </w:r>
    </w:p>
    <w:p w14:paraId="26453D17" w14:textId="66443E42" w:rsidR="0043473B" w:rsidRDefault="0043473B" w:rsidP="0050392B">
      <w:pPr>
        <w:shd w:val="clear" w:color="auto" w:fill="FFFFFF"/>
        <w:spacing w:after="0" w:line="240" w:lineRule="auto"/>
        <w:rPr>
          <w:ins w:id="86" w:author="Brian Rosen" w:date="2023-11-08T10:09:00Z"/>
          <w:rFonts w:ascii="Arial" w:eastAsia="Times New Roman" w:hAnsi="Arial" w:cs="Arial"/>
          <w:color w:val="242424"/>
          <w:sz w:val="23"/>
          <w:szCs w:val="23"/>
        </w:rPr>
      </w:pPr>
      <w:ins w:id="87" w:author="Brandon Abley" w:date="2023-11-02T15:56:00Z">
        <w:r>
          <w:rPr>
            <w:rFonts w:ascii="Arial" w:eastAsia="Times New Roman" w:hAnsi="Arial" w:cs="Arial"/>
            <w:color w:val="242424"/>
            <w:sz w:val="23"/>
            <w:szCs w:val="23"/>
          </w:rPr>
          <w:t>Authors decline to change as the requirement seems clear (e.g. a successor to TLS). Todo: check with Brian</w:t>
        </w:r>
      </w:ins>
    </w:p>
    <w:p w14:paraId="107414F6" w14:textId="218C9E5E" w:rsidR="00E14E74" w:rsidRDefault="00E14E74" w:rsidP="0050392B">
      <w:pPr>
        <w:shd w:val="clear" w:color="auto" w:fill="FFFFFF"/>
        <w:spacing w:after="0" w:line="240" w:lineRule="auto"/>
        <w:rPr>
          <w:ins w:id="88" w:author="Brandon Abley" w:date="2023-11-20T12:18:00Z"/>
          <w:rFonts w:ascii="Arial" w:eastAsia="Times New Roman" w:hAnsi="Arial" w:cs="Arial"/>
          <w:color w:val="242424"/>
          <w:sz w:val="23"/>
          <w:szCs w:val="23"/>
        </w:rPr>
      </w:pPr>
      <w:ins w:id="89" w:author="Brian Rosen" w:date="2023-11-08T10:09:00Z">
        <w:r>
          <w:rPr>
            <w:rFonts w:ascii="Arial" w:eastAsia="Times New Roman" w:hAnsi="Arial" w:cs="Arial"/>
            <w:color w:val="242424"/>
            <w:sz w:val="23"/>
            <w:szCs w:val="23"/>
          </w:rPr>
          <w:t>I am okay with the current text.</w:t>
        </w:r>
      </w:ins>
    </w:p>
    <w:p w14:paraId="5F53E75E" w14:textId="5B73FD02" w:rsidR="006661C4" w:rsidRDefault="006661C4" w:rsidP="0050392B">
      <w:pPr>
        <w:shd w:val="clear" w:color="auto" w:fill="FFFFFF"/>
        <w:spacing w:after="0" w:line="240" w:lineRule="auto"/>
        <w:rPr>
          <w:ins w:id="90" w:author="Brandon Abley" w:date="2023-11-02T15:56:00Z"/>
          <w:rFonts w:ascii="Arial" w:eastAsia="Times New Roman" w:hAnsi="Arial" w:cs="Arial"/>
          <w:color w:val="242424"/>
          <w:sz w:val="23"/>
          <w:szCs w:val="23"/>
        </w:rPr>
      </w:pPr>
      <w:ins w:id="91" w:author="Brandon Abley" w:date="2023-11-20T12:18:00Z">
        <w:r>
          <w:rPr>
            <w:rFonts w:ascii="Arial" w:eastAsia="Times New Roman" w:hAnsi="Arial" w:cs="Arial"/>
            <w:color w:val="242424"/>
            <w:sz w:val="23"/>
            <w:szCs w:val="23"/>
          </w:rPr>
          <w:t>Ok</w:t>
        </w:r>
      </w:ins>
    </w:p>
    <w:p w14:paraId="690D0B5B" w14:textId="77777777" w:rsidR="0043473B" w:rsidRPr="0050392B" w:rsidRDefault="0043473B" w:rsidP="0050392B">
      <w:pPr>
        <w:shd w:val="clear" w:color="auto" w:fill="FFFFFF"/>
        <w:spacing w:after="0" w:line="240" w:lineRule="auto"/>
        <w:rPr>
          <w:rFonts w:ascii="Arial" w:eastAsia="Times New Roman" w:hAnsi="Arial" w:cs="Arial"/>
          <w:color w:val="242424"/>
          <w:sz w:val="23"/>
          <w:szCs w:val="23"/>
        </w:rPr>
      </w:pPr>
    </w:p>
    <w:p w14:paraId="525D1470" w14:textId="77777777" w:rsidR="0050392B" w:rsidRDefault="0050392B" w:rsidP="0050392B">
      <w:pPr>
        <w:shd w:val="clear" w:color="auto" w:fill="FFFFFF"/>
        <w:spacing w:after="0" w:line="240" w:lineRule="auto"/>
        <w:rPr>
          <w:ins w:id="92" w:author="Brandon Abley" w:date="2023-11-02T15:58:00Z"/>
          <w:rFonts w:ascii="Arial" w:eastAsia="Times New Roman" w:hAnsi="Arial" w:cs="Arial"/>
          <w:color w:val="242424"/>
          <w:sz w:val="23"/>
          <w:szCs w:val="23"/>
        </w:rPr>
      </w:pPr>
      <w:r w:rsidRPr="0050392B">
        <w:rPr>
          <w:rFonts w:ascii="Arial" w:eastAsia="Times New Roman" w:hAnsi="Arial" w:cs="Arial"/>
          <w:color w:val="242424"/>
          <w:sz w:val="23"/>
          <w:szCs w:val="23"/>
        </w:rPr>
        <w:t>(27) In 4.1.9, please enclose &lt;</w:t>
      </w:r>
      <w:proofErr w:type="spellStart"/>
      <w:proofErr w:type="gramStart"/>
      <w:r w:rsidRPr="0050392B">
        <w:rPr>
          <w:rFonts w:ascii="Arial" w:eastAsia="Times New Roman" w:hAnsi="Arial" w:cs="Arial"/>
          <w:color w:val="242424"/>
          <w:sz w:val="23"/>
          <w:szCs w:val="23"/>
        </w:rPr>
        <w:t>urn:emergency</w:t>
      </w:r>
      <w:proofErr w:type="spellEnd"/>
      <w:proofErr w:type="gramEnd"/>
      <w:r w:rsidRPr="0050392B">
        <w:rPr>
          <w:rFonts w:ascii="Arial" w:eastAsia="Times New Roman" w:hAnsi="Arial" w:cs="Arial"/>
          <w:color w:val="242424"/>
          <w:sz w:val="23"/>
          <w:szCs w:val="23"/>
        </w:rPr>
        <w:t>&gt; and &lt;</w:t>
      </w:r>
      <w:proofErr w:type="spellStart"/>
      <w:r w:rsidRPr="0050392B">
        <w:rPr>
          <w:rFonts w:ascii="Arial" w:eastAsia="Times New Roman" w:hAnsi="Arial" w:cs="Arial"/>
          <w:color w:val="242424"/>
          <w:sz w:val="23"/>
          <w:szCs w:val="23"/>
        </w:rPr>
        <w:t>urn:nena</w:t>
      </w:r>
      <w:proofErr w:type="spellEnd"/>
      <w:r w:rsidRPr="0050392B">
        <w:rPr>
          <w:rFonts w:ascii="Arial" w:eastAsia="Times New Roman" w:hAnsi="Arial" w:cs="Arial"/>
          <w:color w:val="242424"/>
          <w:sz w:val="23"/>
          <w:szCs w:val="23"/>
        </w:rPr>
        <w:t>&gt; in double quotes.</w:t>
      </w:r>
    </w:p>
    <w:p w14:paraId="22852AB6" w14:textId="5DD2A8B8" w:rsidR="0043473B" w:rsidRDefault="0043473B" w:rsidP="0050392B">
      <w:pPr>
        <w:shd w:val="clear" w:color="auto" w:fill="FFFFFF"/>
        <w:spacing w:after="0" w:line="240" w:lineRule="auto"/>
        <w:rPr>
          <w:ins w:id="93" w:author="Brandon Abley" w:date="2023-11-02T15:58:00Z"/>
          <w:rFonts w:ascii="Arial" w:eastAsia="Times New Roman" w:hAnsi="Arial" w:cs="Arial"/>
          <w:color w:val="242424"/>
          <w:sz w:val="23"/>
          <w:szCs w:val="23"/>
        </w:rPr>
      </w:pPr>
      <w:ins w:id="94" w:author="Brandon Abley" w:date="2023-11-02T15:58:00Z">
        <w:r>
          <w:rPr>
            <w:rFonts w:ascii="Arial" w:eastAsia="Times New Roman" w:hAnsi="Arial" w:cs="Arial"/>
            <w:color w:val="242424"/>
            <w:sz w:val="23"/>
            <w:szCs w:val="23"/>
          </w:rPr>
          <w:t>Ok</w:t>
        </w:r>
      </w:ins>
    </w:p>
    <w:p w14:paraId="1E268657" w14:textId="77777777" w:rsidR="0043473B" w:rsidRPr="0050392B" w:rsidRDefault="0043473B" w:rsidP="0050392B">
      <w:pPr>
        <w:shd w:val="clear" w:color="auto" w:fill="FFFFFF"/>
        <w:spacing w:after="0" w:line="240" w:lineRule="auto"/>
        <w:rPr>
          <w:rFonts w:ascii="Arial" w:eastAsia="Times New Roman" w:hAnsi="Arial" w:cs="Arial"/>
          <w:color w:val="242424"/>
          <w:sz w:val="23"/>
          <w:szCs w:val="23"/>
        </w:rPr>
      </w:pPr>
    </w:p>
    <w:p w14:paraId="57E5DFC8" w14:textId="77777777" w:rsidR="0050392B" w:rsidRPr="0050392B" w:rsidRDefault="0050392B" w:rsidP="0050392B">
      <w:pPr>
        <w:shd w:val="clear" w:color="auto" w:fill="FFFFFF"/>
        <w:spacing w:after="0" w:line="240" w:lineRule="auto"/>
        <w:rPr>
          <w:rFonts w:ascii="Arial" w:eastAsia="Times New Roman" w:hAnsi="Arial" w:cs="Arial"/>
          <w:color w:val="242424"/>
          <w:sz w:val="23"/>
          <w:szCs w:val="23"/>
        </w:rPr>
      </w:pPr>
      <w:r w:rsidRPr="0050392B">
        <w:rPr>
          <w:rFonts w:ascii="Arial" w:eastAsia="Times New Roman" w:hAnsi="Arial" w:cs="Arial"/>
          <w:color w:val="242424"/>
          <w:sz w:val="23"/>
          <w:szCs w:val="23"/>
        </w:rPr>
        <w:t>(28) Also in 4.1.9, consider rewording:</w:t>
      </w:r>
    </w:p>
    <w:p w14:paraId="28C6E65B" w14:textId="77777777" w:rsidR="0050392B" w:rsidRPr="0050392B" w:rsidRDefault="0050392B" w:rsidP="0050392B">
      <w:pPr>
        <w:shd w:val="clear" w:color="auto" w:fill="FFFFFF"/>
        <w:spacing w:after="0" w:line="240" w:lineRule="auto"/>
        <w:rPr>
          <w:rFonts w:ascii="Arial" w:eastAsia="Times New Roman" w:hAnsi="Arial" w:cs="Arial"/>
          <w:color w:val="242424"/>
          <w:sz w:val="23"/>
          <w:szCs w:val="23"/>
        </w:rPr>
      </w:pPr>
      <w:r w:rsidRPr="0050392B">
        <w:rPr>
          <w:rFonts w:ascii="Arial" w:eastAsia="Times New Roman" w:hAnsi="Arial" w:cs="Arial"/>
          <w:color w:val="242424"/>
          <w:sz w:val="23"/>
          <w:szCs w:val="23"/>
        </w:rPr>
        <w:t xml:space="preserve">NENA STA-010.3-2021 is the primary document that has this backwards compatibility requirement, as it defined most of the identifiers in </w:t>
      </w:r>
      <w:proofErr w:type="spellStart"/>
      <w:proofErr w:type="gramStart"/>
      <w:r w:rsidRPr="0050392B">
        <w:rPr>
          <w:rFonts w:ascii="Arial" w:eastAsia="Times New Roman" w:hAnsi="Arial" w:cs="Arial"/>
          <w:color w:val="242424"/>
          <w:sz w:val="23"/>
          <w:szCs w:val="23"/>
        </w:rPr>
        <w:t>urn:nena</w:t>
      </w:r>
      <w:proofErr w:type="spellEnd"/>
      <w:proofErr w:type="gramEnd"/>
      <w:r w:rsidRPr="0050392B">
        <w:rPr>
          <w:rFonts w:ascii="Arial" w:eastAsia="Times New Roman" w:hAnsi="Arial" w:cs="Arial"/>
          <w:color w:val="242424"/>
          <w:sz w:val="23"/>
          <w:szCs w:val="23"/>
        </w:rPr>
        <w:t>.</w:t>
      </w:r>
    </w:p>
    <w:p w14:paraId="717FFDB5" w14:textId="77777777" w:rsidR="0050392B" w:rsidRPr="0050392B" w:rsidRDefault="0050392B" w:rsidP="0050392B">
      <w:pPr>
        <w:shd w:val="clear" w:color="auto" w:fill="FFFFFF"/>
        <w:spacing w:after="0" w:line="240" w:lineRule="auto"/>
        <w:rPr>
          <w:rFonts w:ascii="Arial" w:eastAsia="Times New Roman" w:hAnsi="Arial" w:cs="Arial"/>
          <w:color w:val="242424"/>
          <w:sz w:val="23"/>
          <w:szCs w:val="23"/>
        </w:rPr>
      </w:pPr>
      <w:r w:rsidRPr="0050392B">
        <w:rPr>
          <w:rFonts w:ascii="Arial" w:eastAsia="Times New Roman" w:hAnsi="Arial" w:cs="Arial"/>
          <w:color w:val="242424"/>
          <w:sz w:val="23"/>
          <w:szCs w:val="23"/>
        </w:rPr>
        <w:t>To:</w:t>
      </w:r>
    </w:p>
    <w:p w14:paraId="563501FD" w14:textId="2CAC6BE5" w:rsidR="0050392B" w:rsidRDefault="0050392B" w:rsidP="0050392B">
      <w:pPr>
        <w:shd w:val="clear" w:color="auto" w:fill="FFFFFF"/>
        <w:spacing w:after="0" w:line="240" w:lineRule="auto"/>
        <w:rPr>
          <w:ins w:id="95" w:author="Brandon Abley" w:date="2023-11-02T15:58:00Z"/>
          <w:rFonts w:ascii="Arial" w:eastAsia="Times New Roman" w:hAnsi="Arial" w:cs="Arial"/>
          <w:color w:val="242424"/>
          <w:sz w:val="23"/>
          <w:szCs w:val="23"/>
        </w:rPr>
      </w:pPr>
      <w:r w:rsidRPr="0050392B">
        <w:rPr>
          <w:rFonts w:ascii="Arial" w:eastAsia="Times New Roman" w:hAnsi="Arial" w:cs="Arial"/>
          <w:color w:val="242424"/>
          <w:sz w:val="23"/>
          <w:szCs w:val="23"/>
        </w:rPr>
        <w:t xml:space="preserve">NENA STA-010.3-2021 is the document that defined and uses most of the identifiers in </w:t>
      </w:r>
      <w:del w:id="96" w:author="Brandon Abley" w:date="2023-11-20T12:18:00Z">
        <w:r w:rsidRPr="0050392B" w:rsidDel="006661C4">
          <w:rPr>
            <w:rFonts w:ascii="Arial" w:eastAsia="Times New Roman" w:hAnsi="Arial" w:cs="Arial"/>
            <w:color w:val="242424"/>
            <w:sz w:val="23"/>
            <w:szCs w:val="23"/>
          </w:rPr>
          <w:delText>"</w:delText>
        </w:r>
      </w:del>
      <w:ins w:id="97" w:author="Brandon Abley" w:date="2023-11-20T12:18:00Z">
        <w:r w:rsidR="006661C4">
          <w:rPr>
            <w:rFonts w:ascii="Arial" w:eastAsia="Times New Roman" w:hAnsi="Arial" w:cs="Arial"/>
            <w:color w:val="242424"/>
            <w:sz w:val="23"/>
            <w:szCs w:val="23"/>
          </w:rPr>
          <w:t>“</w:t>
        </w:r>
      </w:ins>
      <w:proofErr w:type="spellStart"/>
      <w:proofErr w:type="gramStart"/>
      <w:r w:rsidRPr="0050392B">
        <w:rPr>
          <w:rFonts w:ascii="Arial" w:eastAsia="Times New Roman" w:hAnsi="Arial" w:cs="Arial"/>
          <w:color w:val="242424"/>
          <w:sz w:val="23"/>
          <w:szCs w:val="23"/>
        </w:rPr>
        <w:t>urn:nena</w:t>
      </w:r>
      <w:proofErr w:type="spellEnd"/>
      <w:proofErr w:type="gramEnd"/>
      <w:del w:id="98" w:author="Brandon Abley" w:date="2023-11-20T12:18:00Z">
        <w:r w:rsidRPr="0050392B" w:rsidDel="006661C4">
          <w:rPr>
            <w:rFonts w:ascii="Arial" w:eastAsia="Times New Roman" w:hAnsi="Arial" w:cs="Arial"/>
            <w:color w:val="242424"/>
            <w:sz w:val="23"/>
            <w:szCs w:val="23"/>
          </w:rPr>
          <w:delText>"</w:delText>
        </w:r>
      </w:del>
      <w:ins w:id="99" w:author="Brandon Abley" w:date="2023-11-20T12:18:00Z">
        <w:r w:rsidR="006661C4">
          <w:rPr>
            <w:rFonts w:ascii="Arial" w:eastAsia="Times New Roman" w:hAnsi="Arial" w:cs="Arial"/>
            <w:color w:val="242424"/>
            <w:sz w:val="23"/>
            <w:szCs w:val="23"/>
          </w:rPr>
          <w:t>”</w:t>
        </w:r>
      </w:ins>
      <w:r w:rsidRPr="0050392B">
        <w:rPr>
          <w:rFonts w:ascii="Arial" w:eastAsia="Times New Roman" w:hAnsi="Arial" w:cs="Arial"/>
          <w:color w:val="242424"/>
          <w:sz w:val="23"/>
          <w:szCs w:val="23"/>
        </w:rPr>
        <w:t xml:space="preserve">; a future revision is expected to address backwards compatibility requirements between </w:t>
      </w:r>
      <w:del w:id="100" w:author="Brandon Abley" w:date="2023-11-20T12:18:00Z">
        <w:r w:rsidRPr="0050392B" w:rsidDel="006661C4">
          <w:rPr>
            <w:rFonts w:ascii="Arial" w:eastAsia="Times New Roman" w:hAnsi="Arial" w:cs="Arial"/>
            <w:color w:val="242424"/>
            <w:sz w:val="23"/>
            <w:szCs w:val="23"/>
          </w:rPr>
          <w:delText>"</w:delText>
        </w:r>
      </w:del>
      <w:ins w:id="101" w:author="Brandon Abley" w:date="2023-11-20T12:18:00Z">
        <w:r w:rsidR="006661C4">
          <w:rPr>
            <w:rFonts w:ascii="Arial" w:eastAsia="Times New Roman" w:hAnsi="Arial" w:cs="Arial"/>
            <w:color w:val="242424"/>
            <w:sz w:val="23"/>
            <w:szCs w:val="23"/>
          </w:rPr>
          <w:t>“</w:t>
        </w:r>
      </w:ins>
      <w:proofErr w:type="spellStart"/>
      <w:r w:rsidRPr="0050392B">
        <w:rPr>
          <w:rFonts w:ascii="Arial" w:eastAsia="Times New Roman" w:hAnsi="Arial" w:cs="Arial"/>
          <w:color w:val="242424"/>
          <w:sz w:val="23"/>
          <w:szCs w:val="23"/>
        </w:rPr>
        <w:t>urn:emergency</w:t>
      </w:r>
      <w:proofErr w:type="spellEnd"/>
      <w:del w:id="102" w:author="Brandon Abley" w:date="2023-11-20T12:18:00Z">
        <w:r w:rsidRPr="0050392B" w:rsidDel="006661C4">
          <w:rPr>
            <w:rFonts w:ascii="Arial" w:eastAsia="Times New Roman" w:hAnsi="Arial" w:cs="Arial"/>
            <w:color w:val="242424"/>
            <w:sz w:val="23"/>
            <w:szCs w:val="23"/>
          </w:rPr>
          <w:delText>"</w:delText>
        </w:r>
      </w:del>
      <w:ins w:id="103" w:author="Brandon Abley" w:date="2023-11-20T12:18:00Z">
        <w:r w:rsidR="006661C4">
          <w:rPr>
            <w:rFonts w:ascii="Arial" w:eastAsia="Times New Roman" w:hAnsi="Arial" w:cs="Arial"/>
            <w:color w:val="242424"/>
            <w:sz w:val="23"/>
            <w:szCs w:val="23"/>
          </w:rPr>
          <w:t>”</w:t>
        </w:r>
      </w:ins>
      <w:r w:rsidRPr="0050392B">
        <w:rPr>
          <w:rFonts w:ascii="Arial" w:eastAsia="Times New Roman" w:hAnsi="Arial" w:cs="Arial"/>
          <w:color w:val="242424"/>
          <w:sz w:val="23"/>
          <w:szCs w:val="23"/>
        </w:rPr>
        <w:t xml:space="preserve"> and </w:t>
      </w:r>
      <w:del w:id="104" w:author="Brandon Abley" w:date="2023-11-20T12:18:00Z">
        <w:r w:rsidRPr="0050392B" w:rsidDel="006661C4">
          <w:rPr>
            <w:rFonts w:ascii="Arial" w:eastAsia="Times New Roman" w:hAnsi="Arial" w:cs="Arial"/>
            <w:color w:val="242424"/>
            <w:sz w:val="23"/>
            <w:szCs w:val="23"/>
          </w:rPr>
          <w:delText>"</w:delText>
        </w:r>
      </w:del>
      <w:ins w:id="105" w:author="Brandon Abley" w:date="2023-11-20T12:18:00Z">
        <w:r w:rsidR="006661C4">
          <w:rPr>
            <w:rFonts w:ascii="Arial" w:eastAsia="Times New Roman" w:hAnsi="Arial" w:cs="Arial"/>
            <w:color w:val="242424"/>
            <w:sz w:val="23"/>
            <w:szCs w:val="23"/>
          </w:rPr>
          <w:t>“</w:t>
        </w:r>
      </w:ins>
      <w:proofErr w:type="spellStart"/>
      <w:r w:rsidRPr="0050392B">
        <w:rPr>
          <w:rFonts w:ascii="Arial" w:eastAsia="Times New Roman" w:hAnsi="Arial" w:cs="Arial"/>
          <w:color w:val="242424"/>
          <w:sz w:val="23"/>
          <w:szCs w:val="23"/>
        </w:rPr>
        <w:t>urn:nena</w:t>
      </w:r>
      <w:proofErr w:type="spellEnd"/>
      <w:del w:id="106" w:author="Brandon Abley" w:date="2023-11-20T12:18:00Z">
        <w:r w:rsidRPr="0050392B" w:rsidDel="006661C4">
          <w:rPr>
            <w:rFonts w:ascii="Arial" w:eastAsia="Times New Roman" w:hAnsi="Arial" w:cs="Arial"/>
            <w:color w:val="242424"/>
            <w:sz w:val="23"/>
            <w:szCs w:val="23"/>
          </w:rPr>
          <w:delText>"</w:delText>
        </w:r>
      </w:del>
      <w:ins w:id="107" w:author="Brandon Abley" w:date="2023-11-20T12:18:00Z">
        <w:r w:rsidR="006661C4">
          <w:rPr>
            <w:rFonts w:ascii="Arial" w:eastAsia="Times New Roman" w:hAnsi="Arial" w:cs="Arial"/>
            <w:color w:val="242424"/>
            <w:sz w:val="23"/>
            <w:szCs w:val="23"/>
          </w:rPr>
          <w:t>”</w:t>
        </w:r>
      </w:ins>
      <w:r w:rsidRPr="0050392B">
        <w:rPr>
          <w:rFonts w:ascii="Arial" w:eastAsia="Times New Roman" w:hAnsi="Arial" w:cs="Arial"/>
          <w:color w:val="242424"/>
          <w:sz w:val="23"/>
          <w:szCs w:val="23"/>
        </w:rPr>
        <w:t>.</w:t>
      </w:r>
    </w:p>
    <w:p w14:paraId="4B2CF67F" w14:textId="623A489B" w:rsidR="0043473B" w:rsidRDefault="0043473B" w:rsidP="0050392B">
      <w:pPr>
        <w:shd w:val="clear" w:color="auto" w:fill="FFFFFF"/>
        <w:spacing w:after="0" w:line="240" w:lineRule="auto"/>
        <w:rPr>
          <w:ins w:id="108" w:author="Brandon Abley" w:date="2023-11-02T15:58:00Z"/>
          <w:rFonts w:ascii="Arial" w:eastAsia="Times New Roman" w:hAnsi="Arial" w:cs="Arial"/>
          <w:color w:val="242424"/>
          <w:sz w:val="23"/>
          <w:szCs w:val="23"/>
        </w:rPr>
      </w:pPr>
      <w:ins w:id="109" w:author="Brandon Abley" w:date="2023-11-02T15:58:00Z">
        <w:r>
          <w:rPr>
            <w:rFonts w:ascii="Arial" w:eastAsia="Times New Roman" w:hAnsi="Arial" w:cs="Arial"/>
            <w:color w:val="242424"/>
            <w:sz w:val="23"/>
            <w:szCs w:val="23"/>
          </w:rPr>
          <w:t>Ok</w:t>
        </w:r>
      </w:ins>
    </w:p>
    <w:p w14:paraId="2AFA2DAB" w14:textId="77777777" w:rsidR="0043473B" w:rsidRPr="0050392B" w:rsidRDefault="0043473B" w:rsidP="0050392B">
      <w:pPr>
        <w:shd w:val="clear" w:color="auto" w:fill="FFFFFF"/>
        <w:spacing w:after="0" w:line="240" w:lineRule="auto"/>
        <w:rPr>
          <w:rFonts w:ascii="Arial" w:eastAsia="Times New Roman" w:hAnsi="Arial" w:cs="Arial"/>
          <w:color w:val="242424"/>
          <w:sz w:val="23"/>
          <w:szCs w:val="23"/>
        </w:rPr>
      </w:pPr>
    </w:p>
    <w:p w14:paraId="4A9A1CDA" w14:textId="22467B56" w:rsidR="0050392B" w:rsidRDefault="0050392B" w:rsidP="0050392B">
      <w:pPr>
        <w:shd w:val="clear" w:color="auto" w:fill="FFFFFF"/>
        <w:spacing w:after="0" w:line="240" w:lineRule="auto"/>
        <w:rPr>
          <w:ins w:id="110" w:author="Brandon Abley" w:date="2023-11-02T16:00:00Z"/>
          <w:rFonts w:ascii="Arial" w:eastAsia="Times New Roman" w:hAnsi="Arial" w:cs="Arial"/>
          <w:color w:val="242424"/>
          <w:sz w:val="23"/>
          <w:szCs w:val="23"/>
        </w:rPr>
      </w:pPr>
      <w:r w:rsidRPr="0050392B">
        <w:rPr>
          <w:rFonts w:ascii="Arial" w:eastAsia="Times New Roman" w:hAnsi="Arial" w:cs="Arial"/>
          <w:color w:val="242424"/>
          <w:sz w:val="23"/>
          <w:szCs w:val="23"/>
        </w:rPr>
        <w:t xml:space="preserve">(29) Also in 4.1.9, consider changing </w:t>
      </w:r>
      <w:del w:id="111" w:author="Brandon Abley" w:date="2023-11-20T12:18:00Z">
        <w:r w:rsidRPr="0050392B" w:rsidDel="006661C4">
          <w:rPr>
            <w:rFonts w:ascii="Arial" w:eastAsia="Times New Roman" w:hAnsi="Arial" w:cs="Arial"/>
            <w:color w:val="242424"/>
            <w:sz w:val="23"/>
            <w:szCs w:val="23"/>
          </w:rPr>
          <w:delText>"</w:delText>
        </w:r>
      </w:del>
      <w:ins w:id="112" w:author="Brandon Abley" w:date="2023-11-20T12:18:00Z">
        <w:r w:rsidR="006661C4">
          <w:rPr>
            <w:rFonts w:ascii="Arial" w:eastAsia="Times New Roman" w:hAnsi="Arial" w:cs="Arial"/>
            <w:color w:val="242424"/>
            <w:sz w:val="23"/>
            <w:szCs w:val="23"/>
          </w:rPr>
          <w:t>“</w:t>
        </w:r>
      </w:ins>
      <w:r w:rsidRPr="0050392B">
        <w:rPr>
          <w:rFonts w:ascii="Arial" w:eastAsia="Times New Roman" w:hAnsi="Arial" w:cs="Arial"/>
          <w:color w:val="242424"/>
          <w:sz w:val="23"/>
          <w:szCs w:val="23"/>
        </w:rPr>
        <w:t>as identifiers</w:t>
      </w:r>
      <w:del w:id="113" w:author="Brandon Abley" w:date="2023-11-20T12:18:00Z">
        <w:r w:rsidRPr="0050392B" w:rsidDel="006661C4">
          <w:rPr>
            <w:rFonts w:ascii="Arial" w:eastAsia="Times New Roman" w:hAnsi="Arial" w:cs="Arial"/>
            <w:color w:val="242424"/>
            <w:sz w:val="23"/>
            <w:szCs w:val="23"/>
          </w:rPr>
          <w:delText>"</w:delText>
        </w:r>
      </w:del>
      <w:ins w:id="114" w:author="Brandon Abley" w:date="2023-11-20T12:18:00Z">
        <w:r w:rsidR="006661C4">
          <w:rPr>
            <w:rFonts w:ascii="Arial" w:eastAsia="Times New Roman" w:hAnsi="Arial" w:cs="Arial"/>
            <w:color w:val="242424"/>
            <w:sz w:val="23"/>
            <w:szCs w:val="23"/>
          </w:rPr>
          <w:t>”</w:t>
        </w:r>
      </w:ins>
      <w:r w:rsidRPr="0050392B">
        <w:rPr>
          <w:rFonts w:ascii="Arial" w:eastAsia="Times New Roman" w:hAnsi="Arial" w:cs="Arial"/>
          <w:color w:val="242424"/>
          <w:sz w:val="23"/>
          <w:szCs w:val="23"/>
        </w:rPr>
        <w:t xml:space="preserve"> to </w:t>
      </w:r>
      <w:del w:id="115" w:author="Brandon Abley" w:date="2023-11-20T12:18:00Z">
        <w:r w:rsidRPr="0050392B" w:rsidDel="006661C4">
          <w:rPr>
            <w:rFonts w:ascii="Arial" w:eastAsia="Times New Roman" w:hAnsi="Arial" w:cs="Arial"/>
            <w:color w:val="242424"/>
            <w:sz w:val="23"/>
            <w:szCs w:val="23"/>
          </w:rPr>
          <w:delText>"</w:delText>
        </w:r>
      </w:del>
      <w:ins w:id="116" w:author="Brandon Abley" w:date="2023-11-20T12:18:00Z">
        <w:r w:rsidR="006661C4">
          <w:rPr>
            <w:rFonts w:ascii="Arial" w:eastAsia="Times New Roman" w:hAnsi="Arial" w:cs="Arial"/>
            <w:color w:val="242424"/>
            <w:sz w:val="23"/>
            <w:szCs w:val="23"/>
          </w:rPr>
          <w:t>“</w:t>
        </w:r>
      </w:ins>
      <w:r w:rsidRPr="0050392B">
        <w:rPr>
          <w:rFonts w:ascii="Arial" w:eastAsia="Times New Roman" w:hAnsi="Arial" w:cs="Arial"/>
          <w:color w:val="242424"/>
          <w:sz w:val="23"/>
          <w:szCs w:val="23"/>
        </w:rPr>
        <w:t>to identifiers</w:t>
      </w:r>
      <w:del w:id="117" w:author="Brandon Abley" w:date="2023-11-20T12:18:00Z">
        <w:r w:rsidRPr="0050392B" w:rsidDel="006661C4">
          <w:rPr>
            <w:rFonts w:ascii="Arial" w:eastAsia="Times New Roman" w:hAnsi="Arial" w:cs="Arial"/>
            <w:color w:val="242424"/>
            <w:sz w:val="23"/>
            <w:szCs w:val="23"/>
          </w:rPr>
          <w:delText>"</w:delText>
        </w:r>
      </w:del>
      <w:ins w:id="118" w:author="Brandon Abley" w:date="2023-11-20T12:18:00Z">
        <w:r w:rsidR="006661C4">
          <w:rPr>
            <w:rFonts w:ascii="Arial" w:eastAsia="Times New Roman" w:hAnsi="Arial" w:cs="Arial"/>
            <w:color w:val="242424"/>
            <w:sz w:val="23"/>
            <w:szCs w:val="23"/>
          </w:rPr>
          <w:t>”</w:t>
        </w:r>
      </w:ins>
      <w:r w:rsidRPr="0050392B">
        <w:rPr>
          <w:rFonts w:ascii="Arial" w:eastAsia="Times New Roman" w:hAnsi="Arial" w:cs="Arial"/>
          <w:color w:val="242424"/>
          <w:sz w:val="23"/>
          <w:szCs w:val="23"/>
        </w:rPr>
        <w:t xml:space="preserve"> (making the construction </w:t>
      </w:r>
      <w:del w:id="119" w:author="Brandon Abley" w:date="2023-11-20T12:18:00Z">
        <w:r w:rsidRPr="0050392B" w:rsidDel="006661C4">
          <w:rPr>
            <w:rFonts w:ascii="Arial" w:eastAsia="Times New Roman" w:hAnsi="Arial" w:cs="Arial"/>
            <w:color w:val="242424"/>
            <w:sz w:val="23"/>
            <w:szCs w:val="23"/>
          </w:rPr>
          <w:delText>"</w:delText>
        </w:r>
      </w:del>
      <w:ins w:id="120" w:author="Brandon Abley" w:date="2023-11-20T12:18:00Z">
        <w:r w:rsidR="006661C4">
          <w:rPr>
            <w:rFonts w:ascii="Arial" w:eastAsia="Times New Roman" w:hAnsi="Arial" w:cs="Arial"/>
            <w:color w:val="242424"/>
            <w:sz w:val="23"/>
            <w:szCs w:val="23"/>
          </w:rPr>
          <w:t>“</w:t>
        </w:r>
      </w:ins>
      <w:r w:rsidRPr="0050392B">
        <w:rPr>
          <w:rFonts w:ascii="Arial" w:eastAsia="Times New Roman" w:hAnsi="Arial" w:cs="Arial"/>
          <w:color w:val="242424"/>
          <w:sz w:val="23"/>
          <w:szCs w:val="23"/>
        </w:rPr>
        <w:t>similar to</w:t>
      </w:r>
      <w:del w:id="121" w:author="Brandon Abley" w:date="2023-11-20T12:18:00Z">
        <w:r w:rsidRPr="0050392B" w:rsidDel="006661C4">
          <w:rPr>
            <w:rFonts w:ascii="Arial" w:eastAsia="Times New Roman" w:hAnsi="Arial" w:cs="Arial"/>
            <w:color w:val="242424"/>
            <w:sz w:val="23"/>
            <w:szCs w:val="23"/>
          </w:rPr>
          <w:delText>"</w:delText>
        </w:r>
      </w:del>
      <w:ins w:id="122" w:author="Brandon Abley" w:date="2023-11-20T12:18:00Z">
        <w:r w:rsidR="006661C4">
          <w:rPr>
            <w:rFonts w:ascii="Arial" w:eastAsia="Times New Roman" w:hAnsi="Arial" w:cs="Arial"/>
            <w:color w:val="242424"/>
            <w:sz w:val="23"/>
            <w:szCs w:val="23"/>
          </w:rPr>
          <w:t>”</w:t>
        </w:r>
      </w:ins>
      <w:r w:rsidRPr="0050392B">
        <w:rPr>
          <w:rFonts w:ascii="Arial" w:eastAsia="Times New Roman" w:hAnsi="Arial" w:cs="Arial"/>
          <w:color w:val="242424"/>
          <w:sz w:val="23"/>
          <w:szCs w:val="23"/>
        </w:rPr>
        <w:t xml:space="preserve"> rather than </w:t>
      </w:r>
      <w:del w:id="123" w:author="Brandon Abley" w:date="2023-11-20T12:18:00Z">
        <w:r w:rsidRPr="0050392B" w:rsidDel="006661C4">
          <w:rPr>
            <w:rFonts w:ascii="Arial" w:eastAsia="Times New Roman" w:hAnsi="Arial" w:cs="Arial"/>
            <w:color w:val="242424"/>
            <w:sz w:val="23"/>
            <w:szCs w:val="23"/>
          </w:rPr>
          <w:delText>"</w:delText>
        </w:r>
      </w:del>
      <w:ins w:id="124" w:author="Brandon Abley" w:date="2023-11-20T12:18:00Z">
        <w:r w:rsidR="006661C4">
          <w:rPr>
            <w:rFonts w:ascii="Arial" w:eastAsia="Times New Roman" w:hAnsi="Arial" w:cs="Arial"/>
            <w:color w:val="242424"/>
            <w:sz w:val="23"/>
            <w:szCs w:val="23"/>
          </w:rPr>
          <w:t>“</w:t>
        </w:r>
      </w:ins>
      <w:r w:rsidRPr="0050392B">
        <w:rPr>
          <w:rFonts w:ascii="Arial" w:eastAsia="Times New Roman" w:hAnsi="Arial" w:cs="Arial"/>
          <w:color w:val="242424"/>
          <w:sz w:val="23"/>
          <w:szCs w:val="23"/>
        </w:rPr>
        <w:t>similar as</w:t>
      </w:r>
      <w:del w:id="125" w:author="Brandon Abley" w:date="2023-11-20T12:18:00Z">
        <w:r w:rsidRPr="0050392B" w:rsidDel="006661C4">
          <w:rPr>
            <w:rFonts w:ascii="Arial" w:eastAsia="Times New Roman" w:hAnsi="Arial" w:cs="Arial"/>
            <w:color w:val="242424"/>
            <w:sz w:val="23"/>
            <w:szCs w:val="23"/>
          </w:rPr>
          <w:delText>"</w:delText>
        </w:r>
      </w:del>
      <w:ins w:id="126" w:author="Brandon Abley" w:date="2023-11-20T12:18:00Z">
        <w:r w:rsidR="006661C4">
          <w:rPr>
            <w:rFonts w:ascii="Arial" w:eastAsia="Times New Roman" w:hAnsi="Arial" w:cs="Arial"/>
            <w:color w:val="242424"/>
            <w:sz w:val="23"/>
            <w:szCs w:val="23"/>
          </w:rPr>
          <w:t>”</w:t>
        </w:r>
      </w:ins>
      <w:r w:rsidRPr="0050392B">
        <w:rPr>
          <w:rFonts w:ascii="Arial" w:eastAsia="Times New Roman" w:hAnsi="Arial" w:cs="Arial"/>
          <w:color w:val="242424"/>
          <w:sz w:val="23"/>
          <w:szCs w:val="23"/>
        </w:rPr>
        <w:t>).</w:t>
      </w:r>
    </w:p>
    <w:p w14:paraId="109C59D5" w14:textId="40C6C2DC" w:rsidR="0043473B" w:rsidRDefault="0043473B" w:rsidP="0050392B">
      <w:pPr>
        <w:shd w:val="clear" w:color="auto" w:fill="FFFFFF"/>
        <w:spacing w:after="0" w:line="240" w:lineRule="auto"/>
        <w:rPr>
          <w:ins w:id="127" w:author="Brandon Abley" w:date="2023-11-02T16:00:00Z"/>
          <w:rFonts w:ascii="Arial" w:eastAsia="Times New Roman" w:hAnsi="Arial" w:cs="Arial"/>
          <w:color w:val="242424"/>
          <w:sz w:val="23"/>
          <w:szCs w:val="23"/>
        </w:rPr>
      </w:pPr>
      <w:ins w:id="128" w:author="Brandon Abley" w:date="2023-11-02T16:00:00Z">
        <w:r>
          <w:rPr>
            <w:rFonts w:ascii="Arial" w:eastAsia="Times New Roman" w:hAnsi="Arial" w:cs="Arial"/>
            <w:color w:val="242424"/>
            <w:sz w:val="23"/>
            <w:szCs w:val="23"/>
          </w:rPr>
          <w:t>Ok</w:t>
        </w:r>
      </w:ins>
    </w:p>
    <w:p w14:paraId="62E52820" w14:textId="77777777" w:rsidR="0043473B" w:rsidRPr="0050392B" w:rsidRDefault="0043473B" w:rsidP="0050392B">
      <w:pPr>
        <w:shd w:val="clear" w:color="auto" w:fill="FFFFFF"/>
        <w:spacing w:after="0" w:line="240" w:lineRule="auto"/>
        <w:rPr>
          <w:rFonts w:ascii="Arial" w:eastAsia="Times New Roman" w:hAnsi="Arial" w:cs="Arial"/>
          <w:color w:val="242424"/>
          <w:sz w:val="23"/>
          <w:szCs w:val="23"/>
        </w:rPr>
      </w:pPr>
    </w:p>
    <w:p w14:paraId="1551BE26" w14:textId="54819CDD" w:rsidR="0050392B" w:rsidRDefault="0050392B" w:rsidP="0050392B">
      <w:pPr>
        <w:shd w:val="clear" w:color="auto" w:fill="FFFFFF"/>
        <w:spacing w:after="0" w:line="240" w:lineRule="auto"/>
        <w:rPr>
          <w:ins w:id="129" w:author="Brandon Abley" w:date="2023-11-02T16:12:00Z"/>
          <w:rFonts w:ascii="Arial" w:eastAsia="Times New Roman" w:hAnsi="Arial" w:cs="Arial"/>
          <w:color w:val="242424"/>
          <w:sz w:val="23"/>
          <w:szCs w:val="23"/>
        </w:rPr>
      </w:pPr>
      <w:r w:rsidRPr="0050392B">
        <w:rPr>
          <w:rFonts w:ascii="Arial" w:eastAsia="Times New Roman" w:hAnsi="Arial" w:cs="Arial"/>
          <w:color w:val="242424"/>
          <w:sz w:val="23"/>
          <w:szCs w:val="23"/>
        </w:rPr>
        <w:t xml:space="preserve">(30) Typo in 4.2: </w:t>
      </w:r>
      <w:del w:id="130" w:author="Brandon Abley" w:date="2023-11-20T12:18:00Z">
        <w:r w:rsidRPr="0050392B" w:rsidDel="006661C4">
          <w:rPr>
            <w:rFonts w:ascii="Arial" w:eastAsia="Times New Roman" w:hAnsi="Arial" w:cs="Arial"/>
            <w:color w:val="242424"/>
            <w:sz w:val="23"/>
            <w:szCs w:val="23"/>
          </w:rPr>
          <w:delText>"</w:delText>
        </w:r>
      </w:del>
      <w:ins w:id="131" w:author="Brandon Abley" w:date="2023-11-20T12:18:00Z">
        <w:r w:rsidR="006661C4">
          <w:rPr>
            <w:rFonts w:ascii="Arial" w:eastAsia="Times New Roman" w:hAnsi="Arial" w:cs="Arial"/>
            <w:color w:val="242424"/>
            <w:sz w:val="23"/>
            <w:szCs w:val="23"/>
          </w:rPr>
          <w:t>“</w:t>
        </w:r>
      </w:ins>
      <w:proofErr w:type="spellStart"/>
      <w:r w:rsidRPr="0050392B">
        <w:rPr>
          <w:rFonts w:ascii="Arial" w:eastAsia="Times New Roman" w:hAnsi="Arial" w:cs="Arial"/>
          <w:color w:val="242424"/>
          <w:sz w:val="23"/>
          <w:szCs w:val="23"/>
        </w:rPr>
        <w:t>subregistrues</w:t>
      </w:r>
      <w:proofErr w:type="spellEnd"/>
      <w:del w:id="132" w:author="Brandon Abley" w:date="2023-11-20T12:18:00Z">
        <w:r w:rsidRPr="0050392B" w:rsidDel="006661C4">
          <w:rPr>
            <w:rFonts w:ascii="Arial" w:eastAsia="Times New Roman" w:hAnsi="Arial" w:cs="Arial"/>
            <w:color w:val="242424"/>
            <w:sz w:val="23"/>
            <w:szCs w:val="23"/>
          </w:rPr>
          <w:delText>"</w:delText>
        </w:r>
      </w:del>
      <w:ins w:id="133" w:author="Brandon Abley" w:date="2023-11-20T12:18:00Z">
        <w:r w:rsidR="006661C4">
          <w:rPr>
            <w:rFonts w:ascii="Arial" w:eastAsia="Times New Roman" w:hAnsi="Arial" w:cs="Arial"/>
            <w:color w:val="242424"/>
            <w:sz w:val="23"/>
            <w:szCs w:val="23"/>
          </w:rPr>
          <w:t>”</w:t>
        </w:r>
      </w:ins>
      <w:r w:rsidRPr="0050392B">
        <w:rPr>
          <w:rFonts w:ascii="Arial" w:eastAsia="Times New Roman" w:hAnsi="Arial" w:cs="Arial"/>
          <w:color w:val="242424"/>
          <w:sz w:val="23"/>
          <w:szCs w:val="23"/>
        </w:rPr>
        <w:t xml:space="preserve"> instead of </w:t>
      </w:r>
      <w:del w:id="134" w:author="Brandon Abley" w:date="2023-11-20T12:18:00Z">
        <w:r w:rsidRPr="0050392B" w:rsidDel="006661C4">
          <w:rPr>
            <w:rFonts w:ascii="Arial" w:eastAsia="Times New Roman" w:hAnsi="Arial" w:cs="Arial"/>
            <w:color w:val="242424"/>
            <w:sz w:val="23"/>
            <w:szCs w:val="23"/>
          </w:rPr>
          <w:delText>"</w:delText>
        </w:r>
      </w:del>
      <w:ins w:id="135" w:author="Brandon Abley" w:date="2023-11-20T12:18:00Z">
        <w:r w:rsidR="006661C4">
          <w:rPr>
            <w:rFonts w:ascii="Arial" w:eastAsia="Times New Roman" w:hAnsi="Arial" w:cs="Arial"/>
            <w:color w:val="242424"/>
            <w:sz w:val="23"/>
            <w:szCs w:val="23"/>
          </w:rPr>
          <w:t>“</w:t>
        </w:r>
      </w:ins>
      <w:proofErr w:type="spellStart"/>
      <w:r w:rsidRPr="0050392B">
        <w:rPr>
          <w:rFonts w:ascii="Arial" w:eastAsia="Times New Roman" w:hAnsi="Arial" w:cs="Arial"/>
          <w:color w:val="242424"/>
          <w:sz w:val="23"/>
          <w:szCs w:val="23"/>
        </w:rPr>
        <w:t>subregistries</w:t>
      </w:r>
      <w:proofErr w:type="spellEnd"/>
      <w:del w:id="136" w:author="Brandon Abley" w:date="2023-11-20T12:18:00Z">
        <w:r w:rsidRPr="0050392B" w:rsidDel="006661C4">
          <w:rPr>
            <w:rFonts w:ascii="Arial" w:eastAsia="Times New Roman" w:hAnsi="Arial" w:cs="Arial"/>
            <w:color w:val="242424"/>
            <w:sz w:val="23"/>
            <w:szCs w:val="23"/>
          </w:rPr>
          <w:delText>"</w:delText>
        </w:r>
      </w:del>
      <w:ins w:id="137" w:author="Brandon Abley" w:date="2023-11-20T12:18:00Z">
        <w:r w:rsidR="006661C4">
          <w:rPr>
            <w:rFonts w:ascii="Arial" w:eastAsia="Times New Roman" w:hAnsi="Arial" w:cs="Arial"/>
            <w:color w:val="242424"/>
            <w:sz w:val="23"/>
            <w:szCs w:val="23"/>
          </w:rPr>
          <w:t>”</w:t>
        </w:r>
      </w:ins>
      <w:r w:rsidRPr="0050392B">
        <w:rPr>
          <w:rFonts w:ascii="Arial" w:eastAsia="Times New Roman" w:hAnsi="Arial" w:cs="Arial"/>
          <w:color w:val="242424"/>
          <w:sz w:val="23"/>
          <w:szCs w:val="23"/>
        </w:rPr>
        <w:t>.</w:t>
      </w:r>
    </w:p>
    <w:p w14:paraId="462FC330" w14:textId="3AA6DB41" w:rsidR="005B3506" w:rsidRPr="0050392B" w:rsidRDefault="006661C4" w:rsidP="0050392B">
      <w:pPr>
        <w:shd w:val="clear" w:color="auto" w:fill="FFFFFF"/>
        <w:spacing w:after="0" w:line="240" w:lineRule="auto"/>
        <w:rPr>
          <w:rFonts w:ascii="Arial" w:eastAsia="Times New Roman" w:hAnsi="Arial" w:cs="Arial"/>
          <w:color w:val="242424"/>
          <w:sz w:val="23"/>
          <w:szCs w:val="23"/>
        </w:rPr>
      </w:pPr>
      <w:ins w:id="138" w:author="Brandon Abley" w:date="2023-11-02T16:12:00Z">
        <w:r>
          <w:rPr>
            <w:rFonts w:ascii="Arial" w:eastAsia="Times New Roman" w:hAnsi="Arial" w:cs="Arial"/>
            <w:color w:val="242424"/>
            <w:sz w:val="23"/>
            <w:szCs w:val="23"/>
          </w:rPr>
          <w:t>O</w:t>
        </w:r>
        <w:r w:rsidR="005B3506">
          <w:rPr>
            <w:rFonts w:ascii="Arial" w:eastAsia="Times New Roman" w:hAnsi="Arial" w:cs="Arial"/>
            <w:color w:val="242424"/>
            <w:sz w:val="23"/>
            <w:szCs w:val="23"/>
          </w:rPr>
          <w:t>k</w:t>
        </w:r>
      </w:ins>
    </w:p>
    <w:p w14:paraId="7BF8814E" w14:textId="77777777" w:rsidR="0050392B" w:rsidRDefault="0050392B" w:rsidP="0050392B">
      <w:pPr>
        <w:shd w:val="clear" w:color="auto" w:fill="FFFFFF"/>
        <w:spacing w:after="0" w:line="240" w:lineRule="auto"/>
        <w:rPr>
          <w:ins w:id="139" w:author="Brandon Abley" w:date="2023-11-02T16:13:00Z"/>
          <w:rFonts w:ascii="Arial" w:eastAsia="Times New Roman" w:hAnsi="Arial" w:cs="Arial"/>
          <w:color w:val="242424"/>
          <w:sz w:val="23"/>
          <w:szCs w:val="23"/>
        </w:rPr>
      </w:pPr>
      <w:r w:rsidRPr="0050392B">
        <w:rPr>
          <w:rFonts w:ascii="Arial" w:eastAsia="Times New Roman" w:hAnsi="Arial" w:cs="Arial"/>
          <w:color w:val="242424"/>
          <w:sz w:val="23"/>
          <w:szCs w:val="23"/>
        </w:rPr>
        <w:t xml:space="preserve">(31) Section 4.2 should be moved to </w:t>
      </w:r>
      <w:proofErr w:type="gramStart"/>
      <w:r w:rsidRPr="0050392B">
        <w:rPr>
          <w:rFonts w:ascii="Arial" w:eastAsia="Times New Roman" w:hAnsi="Arial" w:cs="Arial"/>
          <w:color w:val="242424"/>
          <w:sz w:val="23"/>
          <w:szCs w:val="23"/>
        </w:rPr>
        <w:t>4.1, since</w:t>
      </w:r>
      <w:proofErr w:type="gramEnd"/>
      <w:r w:rsidRPr="0050392B">
        <w:rPr>
          <w:rFonts w:ascii="Arial" w:eastAsia="Times New Roman" w:hAnsi="Arial" w:cs="Arial"/>
          <w:color w:val="242424"/>
          <w:sz w:val="23"/>
          <w:szCs w:val="23"/>
        </w:rPr>
        <w:t xml:space="preserve"> it establishes the master registry (or registry grouping) into which the various </w:t>
      </w:r>
      <w:proofErr w:type="spellStart"/>
      <w:r w:rsidRPr="0050392B">
        <w:rPr>
          <w:rFonts w:ascii="Arial" w:eastAsia="Times New Roman" w:hAnsi="Arial" w:cs="Arial"/>
          <w:color w:val="242424"/>
          <w:sz w:val="23"/>
          <w:szCs w:val="23"/>
        </w:rPr>
        <w:t>subregistries</w:t>
      </w:r>
      <w:proofErr w:type="spellEnd"/>
      <w:r w:rsidRPr="0050392B">
        <w:rPr>
          <w:rFonts w:ascii="Arial" w:eastAsia="Times New Roman" w:hAnsi="Arial" w:cs="Arial"/>
          <w:color w:val="242424"/>
          <w:sz w:val="23"/>
          <w:szCs w:val="23"/>
        </w:rPr>
        <w:t xml:space="preserve"> are placed.</w:t>
      </w:r>
    </w:p>
    <w:p w14:paraId="3AD86254" w14:textId="5CC661FD" w:rsidR="005B3506" w:rsidRDefault="00443A98" w:rsidP="0050392B">
      <w:pPr>
        <w:shd w:val="clear" w:color="auto" w:fill="FFFFFF"/>
        <w:spacing w:after="0" w:line="240" w:lineRule="auto"/>
        <w:rPr>
          <w:ins w:id="140" w:author="Brandon Abley" w:date="2023-11-02T16:13:00Z"/>
          <w:rFonts w:ascii="Arial" w:eastAsia="Times New Roman" w:hAnsi="Arial" w:cs="Arial"/>
          <w:color w:val="242424"/>
          <w:sz w:val="23"/>
          <w:szCs w:val="23"/>
        </w:rPr>
      </w:pPr>
      <w:ins w:id="141" w:author="Brandon Abley" w:date="2023-11-02T17:03:00Z">
        <w:r>
          <w:rPr>
            <w:rFonts w:ascii="Arial" w:eastAsia="Times New Roman" w:hAnsi="Arial" w:cs="Arial"/>
            <w:color w:val="242424"/>
            <w:sz w:val="23"/>
            <w:szCs w:val="23"/>
          </w:rPr>
          <w:t>Accepted</w:t>
        </w:r>
      </w:ins>
    </w:p>
    <w:p w14:paraId="604E2EC3" w14:textId="77777777" w:rsidR="005B3506" w:rsidRPr="0050392B" w:rsidRDefault="005B3506" w:rsidP="0050392B">
      <w:pPr>
        <w:shd w:val="clear" w:color="auto" w:fill="FFFFFF"/>
        <w:spacing w:after="0" w:line="240" w:lineRule="auto"/>
        <w:rPr>
          <w:rFonts w:ascii="Arial" w:eastAsia="Times New Roman" w:hAnsi="Arial" w:cs="Arial"/>
          <w:color w:val="242424"/>
          <w:sz w:val="23"/>
          <w:szCs w:val="23"/>
        </w:rPr>
      </w:pPr>
    </w:p>
    <w:p w14:paraId="078594CF" w14:textId="34A88661" w:rsidR="0050392B" w:rsidRDefault="0050392B" w:rsidP="0050392B">
      <w:pPr>
        <w:shd w:val="clear" w:color="auto" w:fill="FFFFFF"/>
        <w:spacing w:after="0" w:line="240" w:lineRule="auto"/>
        <w:rPr>
          <w:ins w:id="142" w:author="Brandon Abley" w:date="2023-11-02T17:06:00Z"/>
          <w:rFonts w:ascii="Arial" w:eastAsia="Times New Roman" w:hAnsi="Arial" w:cs="Arial"/>
          <w:color w:val="242424"/>
          <w:sz w:val="23"/>
          <w:szCs w:val="23"/>
        </w:rPr>
      </w:pPr>
      <w:r w:rsidRPr="0050392B">
        <w:rPr>
          <w:rFonts w:ascii="Arial" w:eastAsia="Times New Roman" w:hAnsi="Arial" w:cs="Arial"/>
          <w:color w:val="242424"/>
          <w:sz w:val="23"/>
          <w:szCs w:val="23"/>
        </w:rPr>
        <w:t xml:space="preserve">(32) </w:t>
      </w:r>
      <w:proofErr w:type="gramStart"/>
      <w:r w:rsidRPr="0050392B">
        <w:rPr>
          <w:rFonts w:ascii="Arial" w:eastAsia="Times New Roman" w:hAnsi="Arial" w:cs="Arial"/>
          <w:color w:val="242424"/>
          <w:sz w:val="23"/>
          <w:szCs w:val="23"/>
        </w:rPr>
        <w:t>Also</w:t>
      </w:r>
      <w:proofErr w:type="gramEnd"/>
      <w:r w:rsidRPr="0050392B">
        <w:rPr>
          <w:rFonts w:ascii="Arial" w:eastAsia="Times New Roman" w:hAnsi="Arial" w:cs="Arial"/>
          <w:color w:val="242424"/>
          <w:sz w:val="23"/>
          <w:szCs w:val="23"/>
        </w:rPr>
        <w:t xml:space="preserve"> section 4.2, consider rewording </w:t>
      </w:r>
      <w:del w:id="143" w:author="Brandon Abley" w:date="2023-11-20T12:18:00Z">
        <w:r w:rsidRPr="0050392B" w:rsidDel="006661C4">
          <w:rPr>
            <w:rFonts w:ascii="Arial" w:eastAsia="Times New Roman" w:hAnsi="Arial" w:cs="Arial"/>
            <w:color w:val="242424"/>
            <w:sz w:val="23"/>
            <w:szCs w:val="23"/>
          </w:rPr>
          <w:delText>"</w:delText>
        </w:r>
      </w:del>
      <w:ins w:id="144" w:author="Brandon Abley" w:date="2023-11-20T12:18:00Z">
        <w:r w:rsidR="006661C4">
          <w:rPr>
            <w:rFonts w:ascii="Arial" w:eastAsia="Times New Roman" w:hAnsi="Arial" w:cs="Arial"/>
            <w:color w:val="242424"/>
            <w:sz w:val="23"/>
            <w:szCs w:val="23"/>
          </w:rPr>
          <w:t>“</w:t>
        </w:r>
      </w:ins>
      <w:r w:rsidRPr="0050392B">
        <w:rPr>
          <w:rFonts w:ascii="Arial" w:eastAsia="Times New Roman" w:hAnsi="Arial" w:cs="Arial"/>
          <w:color w:val="242424"/>
          <w:sz w:val="23"/>
          <w:szCs w:val="23"/>
        </w:rPr>
        <w:t>that promulgates emergency services standards</w:t>
      </w:r>
      <w:del w:id="145" w:author="Brandon Abley" w:date="2023-11-20T12:18:00Z">
        <w:r w:rsidRPr="0050392B" w:rsidDel="006661C4">
          <w:rPr>
            <w:rFonts w:ascii="Arial" w:eastAsia="Times New Roman" w:hAnsi="Arial" w:cs="Arial"/>
            <w:color w:val="242424"/>
            <w:sz w:val="23"/>
            <w:szCs w:val="23"/>
          </w:rPr>
          <w:delText>"</w:delText>
        </w:r>
      </w:del>
      <w:ins w:id="146" w:author="Brandon Abley" w:date="2023-11-20T12:18:00Z">
        <w:r w:rsidR="006661C4">
          <w:rPr>
            <w:rFonts w:ascii="Arial" w:eastAsia="Times New Roman" w:hAnsi="Arial" w:cs="Arial"/>
            <w:color w:val="242424"/>
            <w:sz w:val="23"/>
            <w:szCs w:val="23"/>
          </w:rPr>
          <w:t>”</w:t>
        </w:r>
      </w:ins>
      <w:r w:rsidRPr="0050392B">
        <w:rPr>
          <w:rFonts w:ascii="Arial" w:eastAsia="Times New Roman" w:hAnsi="Arial" w:cs="Arial"/>
          <w:color w:val="242424"/>
          <w:sz w:val="23"/>
          <w:szCs w:val="23"/>
        </w:rPr>
        <w:t xml:space="preserve"> to </w:t>
      </w:r>
      <w:del w:id="147" w:author="Brandon Abley" w:date="2023-11-20T12:18:00Z">
        <w:r w:rsidRPr="0050392B" w:rsidDel="006661C4">
          <w:rPr>
            <w:rFonts w:ascii="Arial" w:eastAsia="Times New Roman" w:hAnsi="Arial" w:cs="Arial"/>
            <w:color w:val="242424"/>
            <w:sz w:val="23"/>
            <w:szCs w:val="23"/>
          </w:rPr>
          <w:delText>"</w:delText>
        </w:r>
      </w:del>
      <w:ins w:id="148" w:author="Brandon Abley" w:date="2023-11-20T12:18:00Z">
        <w:r w:rsidR="006661C4">
          <w:rPr>
            <w:rFonts w:ascii="Arial" w:eastAsia="Times New Roman" w:hAnsi="Arial" w:cs="Arial"/>
            <w:color w:val="242424"/>
            <w:sz w:val="23"/>
            <w:szCs w:val="23"/>
          </w:rPr>
          <w:t>“</w:t>
        </w:r>
      </w:ins>
      <w:r w:rsidRPr="0050392B">
        <w:rPr>
          <w:rFonts w:ascii="Arial" w:eastAsia="Times New Roman" w:hAnsi="Arial" w:cs="Arial"/>
          <w:color w:val="242424"/>
          <w:sz w:val="23"/>
          <w:szCs w:val="23"/>
        </w:rPr>
        <w:t>in which emergency services are in scope</w:t>
      </w:r>
      <w:del w:id="149" w:author="Brandon Abley" w:date="2023-11-20T12:18:00Z">
        <w:r w:rsidRPr="0050392B" w:rsidDel="006661C4">
          <w:rPr>
            <w:rFonts w:ascii="Arial" w:eastAsia="Times New Roman" w:hAnsi="Arial" w:cs="Arial"/>
            <w:color w:val="242424"/>
            <w:sz w:val="23"/>
            <w:szCs w:val="23"/>
          </w:rPr>
          <w:delText>"</w:delText>
        </w:r>
      </w:del>
      <w:ins w:id="150" w:author="Brandon Abley" w:date="2023-11-20T12:18:00Z">
        <w:r w:rsidR="006661C4">
          <w:rPr>
            <w:rFonts w:ascii="Arial" w:eastAsia="Times New Roman" w:hAnsi="Arial" w:cs="Arial"/>
            <w:color w:val="242424"/>
            <w:sz w:val="23"/>
            <w:szCs w:val="23"/>
          </w:rPr>
          <w:t>”</w:t>
        </w:r>
      </w:ins>
      <w:r w:rsidRPr="0050392B">
        <w:rPr>
          <w:rFonts w:ascii="Arial" w:eastAsia="Times New Roman" w:hAnsi="Arial" w:cs="Arial"/>
          <w:color w:val="242424"/>
          <w:sz w:val="23"/>
          <w:szCs w:val="23"/>
        </w:rPr>
        <w:t>.</w:t>
      </w:r>
    </w:p>
    <w:p w14:paraId="49AA9CA2" w14:textId="12A51B79" w:rsidR="00443A98" w:rsidRDefault="00443A98" w:rsidP="0050392B">
      <w:pPr>
        <w:shd w:val="clear" w:color="auto" w:fill="FFFFFF"/>
        <w:spacing w:after="0" w:line="240" w:lineRule="auto"/>
        <w:rPr>
          <w:ins w:id="151" w:author="Brandon Abley" w:date="2023-11-02T17:06:00Z"/>
          <w:rFonts w:ascii="Arial" w:eastAsia="Times New Roman" w:hAnsi="Arial" w:cs="Arial"/>
          <w:color w:val="242424"/>
          <w:sz w:val="23"/>
          <w:szCs w:val="23"/>
        </w:rPr>
      </w:pPr>
      <w:ins w:id="152" w:author="Brandon Abley" w:date="2023-11-02T17:06:00Z">
        <w:r>
          <w:rPr>
            <w:rFonts w:ascii="Arial" w:eastAsia="Times New Roman" w:hAnsi="Arial" w:cs="Arial"/>
            <w:color w:val="242424"/>
            <w:sz w:val="23"/>
            <w:szCs w:val="23"/>
          </w:rPr>
          <w:t>Ok</w:t>
        </w:r>
      </w:ins>
    </w:p>
    <w:p w14:paraId="01CC8480" w14:textId="77777777" w:rsidR="00443A98" w:rsidRPr="0050392B" w:rsidRDefault="00443A98" w:rsidP="0050392B">
      <w:pPr>
        <w:shd w:val="clear" w:color="auto" w:fill="FFFFFF"/>
        <w:spacing w:after="0" w:line="240" w:lineRule="auto"/>
        <w:rPr>
          <w:rFonts w:ascii="Arial" w:eastAsia="Times New Roman" w:hAnsi="Arial" w:cs="Arial"/>
          <w:color w:val="242424"/>
          <w:sz w:val="23"/>
          <w:szCs w:val="23"/>
        </w:rPr>
      </w:pPr>
    </w:p>
    <w:p w14:paraId="2AAA8C43" w14:textId="1227FEF5" w:rsidR="0050392B" w:rsidRDefault="0050392B" w:rsidP="0050392B">
      <w:pPr>
        <w:shd w:val="clear" w:color="auto" w:fill="FFFFFF"/>
        <w:spacing w:after="0" w:line="240" w:lineRule="auto"/>
        <w:rPr>
          <w:ins w:id="153" w:author="Brandon Abley" w:date="2023-11-02T17:06:00Z"/>
          <w:rFonts w:ascii="Arial" w:eastAsia="Times New Roman" w:hAnsi="Arial" w:cs="Arial"/>
          <w:color w:val="242424"/>
          <w:sz w:val="23"/>
          <w:szCs w:val="23"/>
        </w:rPr>
      </w:pPr>
      <w:r w:rsidRPr="0050392B">
        <w:rPr>
          <w:rFonts w:ascii="Arial" w:eastAsia="Times New Roman" w:hAnsi="Arial" w:cs="Arial"/>
          <w:color w:val="242424"/>
          <w:sz w:val="23"/>
          <w:szCs w:val="23"/>
        </w:rPr>
        <w:lastRenderedPageBreak/>
        <w:t xml:space="preserve">(33) Same place, consider adding </w:t>
      </w:r>
      <w:del w:id="154" w:author="Brandon Abley" w:date="2023-11-20T12:18:00Z">
        <w:r w:rsidRPr="0050392B" w:rsidDel="006661C4">
          <w:rPr>
            <w:rFonts w:ascii="Arial" w:eastAsia="Times New Roman" w:hAnsi="Arial" w:cs="Arial"/>
            <w:color w:val="242424"/>
            <w:sz w:val="23"/>
            <w:szCs w:val="23"/>
          </w:rPr>
          <w:delText>"</w:delText>
        </w:r>
      </w:del>
      <w:ins w:id="155" w:author="Brandon Abley" w:date="2023-11-20T12:18:00Z">
        <w:r w:rsidR="006661C4">
          <w:rPr>
            <w:rFonts w:ascii="Arial" w:eastAsia="Times New Roman" w:hAnsi="Arial" w:cs="Arial"/>
            <w:color w:val="242424"/>
            <w:sz w:val="23"/>
            <w:szCs w:val="23"/>
          </w:rPr>
          <w:t>“</w:t>
        </w:r>
      </w:ins>
      <w:r w:rsidRPr="0050392B">
        <w:rPr>
          <w:rFonts w:ascii="Arial" w:eastAsia="Times New Roman" w:hAnsi="Arial" w:cs="Arial"/>
          <w:color w:val="242424"/>
          <w:sz w:val="23"/>
          <w:szCs w:val="23"/>
        </w:rPr>
        <w:t>in which emergency services are in scope</w:t>
      </w:r>
      <w:del w:id="156" w:author="Brandon Abley" w:date="2023-11-20T12:18:00Z">
        <w:r w:rsidRPr="0050392B" w:rsidDel="006661C4">
          <w:rPr>
            <w:rFonts w:ascii="Arial" w:eastAsia="Times New Roman" w:hAnsi="Arial" w:cs="Arial"/>
            <w:color w:val="242424"/>
            <w:sz w:val="23"/>
            <w:szCs w:val="23"/>
          </w:rPr>
          <w:delText>"</w:delText>
        </w:r>
      </w:del>
      <w:ins w:id="157" w:author="Brandon Abley" w:date="2023-11-20T12:18:00Z">
        <w:r w:rsidR="006661C4">
          <w:rPr>
            <w:rFonts w:ascii="Arial" w:eastAsia="Times New Roman" w:hAnsi="Arial" w:cs="Arial"/>
            <w:color w:val="242424"/>
            <w:sz w:val="23"/>
            <w:szCs w:val="23"/>
          </w:rPr>
          <w:t>”</w:t>
        </w:r>
      </w:ins>
      <w:r w:rsidRPr="0050392B">
        <w:rPr>
          <w:rFonts w:ascii="Arial" w:eastAsia="Times New Roman" w:hAnsi="Arial" w:cs="Arial"/>
          <w:color w:val="242424"/>
          <w:sz w:val="23"/>
          <w:szCs w:val="23"/>
        </w:rPr>
        <w:t xml:space="preserve"> following </w:t>
      </w:r>
      <w:del w:id="158" w:author="Brandon Abley" w:date="2023-11-20T12:18:00Z">
        <w:r w:rsidRPr="0050392B" w:rsidDel="006661C4">
          <w:rPr>
            <w:rFonts w:ascii="Arial" w:eastAsia="Times New Roman" w:hAnsi="Arial" w:cs="Arial"/>
            <w:color w:val="242424"/>
            <w:sz w:val="23"/>
            <w:szCs w:val="23"/>
          </w:rPr>
          <w:delText>"</w:delText>
        </w:r>
      </w:del>
      <w:ins w:id="159" w:author="Brandon Abley" w:date="2023-11-20T12:18:00Z">
        <w:r w:rsidR="006661C4">
          <w:rPr>
            <w:rFonts w:ascii="Arial" w:eastAsia="Times New Roman" w:hAnsi="Arial" w:cs="Arial"/>
            <w:color w:val="242424"/>
            <w:sz w:val="23"/>
            <w:szCs w:val="23"/>
          </w:rPr>
          <w:t>“</w:t>
        </w:r>
      </w:ins>
      <w:r w:rsidRPr="0050392B">
        <w:rPr>
          <w:rFonts w:ascii="Arial" w:eastAsia="Times New Roman" w:hAnsi="Arial" w:cs="Arial"/>
          <w:color w:val="242424"/>
          <w:sz w:val="23"/>
          <w:szCs w:val="23"/>
        </w:rPr>
        <w:t>is a recognized standards organization</w:t>
      </w:r>
      <w:del w:id="160" w:author="Brandon Abley" w:date="2023-11-20T12:18:00Z">
        <w:r w:rsidRPr="0050392B" w:rsidDel="006661C4">
          <w:rPr>
            <w:rFonts w:ascii="Arial" w:eastAsia="Times New Roman" w:hAnsi="Arial" w:cs="Arial"/>
            <w:color w:val="242424"/>
            <w:sz w:val="23"/>
            <w:szCs w:val="23"/>
          </w:rPr>
          <w:delText>"</w:delText>
        </w:r>
      </w:del>
      <w:ins w:id="161" w:author="Brandon Abley" w:date="2023-11-20T12:18:00Z">
        <w:r w:rsidR="006661C4">
          <w:rPr>
            <w:rFonts w:ascii="Arial" w:eastAsia="Times New Roman" w:hAnsi="Arial" w:cs="Arial"/>
            <w:color w:val="242424"/>
            <w:sz w:val="23"/>
            <w:szCs w:val="23"/>
          </w:rPr>
          <w:t>”</w:t>
        </w:r>
      </w:ins>
      <w:r w:rsidRPr="0050392B">
        <w:rPr>
          <w:rFonts w:ascii="Arial" w:eastAsia="Times New Roman" w:hAnsi="Arial" w:cs="Arial"/>
          <w:color w:val="242424"/>
          <w:sz w:val="23"/>
          <w:szCs w:val="23"/>
        </w:rPr>
        <w:t xml:space="preserve"> (making the text </w:t>
      </w:r>
      <w:del w:id="162" w:author="Brandon Abley" w:date="2023-11-20T12:18:00Z">
        <w:r w:rsidRPr="0050392B" w:rsidDel="006661C4">
          <w:rPr>
            <w:rFonts w:ascii="Arial" w:eastAsia="Times New Roman" w:hAnsi="Arial" w:cs="Arial"/>
            <w:color w:val="242424"/>
            <w:sz w:val="23"/>
            <w:szCs w:val="23"/>
          </w:rPr>
          <w:delText>"</w:delText>
        </w:r>
      </w:del>
      <w:ins w:id="163" w:author="Brandon Abley" w:date="2023-11-20T12:18:00Z">
        <w:r w:rsidR="006661C4">
          <w:rPr>
            <w:rFonts w:ascii="Arial" w:eastAsia="Times New Roman" w:hAnsi="Arial" w:cs="Arial"/>
            <w:color w:val="242424"/>
            <w:sz w:val="23"/>
            <w:szCs w:val="23"/>
          </w:rPr>
          <w:t>“</w:t>
        </w:r>
      </w:ins>
      <w:r w:rsidRPr="0050392B">
        <w:rPr>
          <w:rFonts w:ascii="Arial" w:eastAsia="Times New Roman" w:hAnsi="Arial" w:cs="Arial"/>
          <w:color w:val="242424"/>
          <w:sz w:val="23"/>
          <w:szCs w:val="23"/>
        </w:rPr>
        <w:t>that the organization defining the registry is a recognized standards organization in which emergency services are in scope</w:t>
      </w:r>
      <w:del w:id="164" w:author="Brandon Abley" w:date="2023-11-20T12:18:00Z">
        <w:r w:rsidRPr="0050392B" w:rsidDel="006661C4">
          <w:rPr>
            <w:rFonts w:ascii="Arial" w:eastAsia="Times New Roman" w:hAnsi="Arial" w:cs="Arial"/>
            <w:color w:val="242424"/>
            <w:sz w:val="23"/>
            <w:szCs w:val="23"/>
          </w:rPr>
          <w:delText>"</w:delText>
        </w:r>
      </w:del>
      <w:ins w:id="165" w:author="Brandon Abley" w:date="2023-11-20T12:18:00Z">
        <w:r w:rsidR="006661C4">
          <w:rPr>
            <w:rFonts w:ascii="Arial" w:eastAsia="Times New Roman" w:hAnsi="Arial" w:cs="Arial"/>
            <w:color w:val="242424"/>
            <w:sz w:val="23"/>
            <w:szCs w:val="23"/>
          </w:rPr>
          <w:t>”</w:t>
        </w:r>
      </w:ins>
      <w:r w:rsidRPr="0050392B">
        <w:rPr>
          <w:rFonts w:ascii="Arial" w:eastAsia="Times New Roman" w:hAnsi="Arial" w:cs="Arial"/>
          <w:color w:val="242424"/>
          <w:sz w:val="23"/>
          <w:szCs w:val="23"/>
        </w:rPr>
        <w:t>).</w:t>
      </w:r>
    </w:p>
    <w:p w14:paraId="06553977" w14:textId="5D4F4FF7" w:rsidR="00443A98" w:rsidRDefault="00443A98" w:rsidP="0050392B">
      <w:pPr>
        <w:shd w:val="clear" w:color="auto" w:fill="FFFFFF"/>
        <w:spacing w:after="0" w:line="240" w:lineRule="auto"/>
        <w:rPr>
          <w:ins w:id="166" w:author="Brandon Abley" w:date="2023-11-02T17:07:00Z"/>
          <w:rFonts w:ascii="Arial" w:eastAsia="Times New Roman" w:hAnsi="Arial" w:cs="Arial"/>
          <w:color w:val="242424"/>
          <w:sz w:val="23"/>
          <w:szCs w:val="23"/>
        </w:rPr>
      </w:pPr>
      <w:ins w:id="167" w:author="Brandon Abley" w:date="2023-11-02T17:07:00Z">
        <w:r>
          <w:rPr>
            <w:rFonts w:ascii="Arial" w:eastAsia="Times New Roman" w:hAnsi="Arial" w:cs="Arial"/>
            <w:color w:val="242424"/>
            <w:sz w:val="23"/>
            <w:szCs w:val="23"/>
          </w:rPr>
          <w:t>Ok</w:t>
        </w:r>
      </w:ins>
    </w:p>
    <w:p w14:paraId="7D5F813A" w14:textId="77777777" w:rsidR="00443A98" w:rsidRPr="0050392B" w:rsidRDefault="00443A98" w:rsidP="0050392B">
      <w:pPr>
        <w:shd w:val="clear" w:color="auto" w:fill="FFFFFF"/>
        <w:spacing w:after="0" w:line="240" w:lineRule="auto"/>
        <w:rPr>
          <w:rFonts w:ascii="Arial" w:eastAsia="Times New Roman" w:hAnsi="Arial" w:cs="Arial"/>
          <w:color w:val="242424"/>
          <w:sz w:val="23"/>
          <w:szCs w:val="23"/>
        </w:rPr>
      </w:pPr>
    </w:p>
    <w:p w14:paraId="6BD3AF9E" w14:textId="71C0EF92" w:rsidR="0050392B" w:rsidRDefault="0050392B" w:rsidP="0050392B">
      <w:pPr>
        <w:shd w:val="clear" w:color="auto" w:fill="FFFFFF"/>
        <w:spacing w:after="0" w:line="240" w:lineRule="auto"/>
        <w:rPr>
          <w:ins w:id="168" w:author="Brandon Abley" w:date="2023-11-02T17:07:00Z"/>
          <w:rFonts w:ascii="Arial" w:eastAsia="Times New Roman" w:hAnsi="Arial" w:cs="Arial"/>
          <w:color w:val="242424"/>
          <w:sz w:val="23"/>
          <w:szCs w:val="23"/>
        </w:rPr>
      </w:pPr>
      <w:r w:rsidRPr="0050392B">
        <w:rPr>
          <w:rFonts w:ascii="Arial" w:eastAsia="Times New Roman" w:hAnsi="Arial" w:cs="Arial"/>
          <w:color w:val="242424"/>
          <w:sz w:val="23"/>
          <w:szCs w:val="23"/>
        </w:rPr>
        <w:t xml:space="preserve">(34) Section 4.2, second paragraph, consider changing </w:t>
      </w:r>
      <w:del w:id="169" w:author="Brandon Abley" w:date="2023-11-20T12:18:00Z">
        <w:r w:rsidRPr="0050392B" w:rsidDel="006661C4">
          <w:rPr>
            <w:rFonts w:ascii="Arial" w:eastAsia="Times New Roman" w:hAnsi="Arial" w:cs="Arial"/>
            <w:color w:val="242424"/>
            <w:sz w:val="23"/>
            <w:szCs w:val="23"/>
          </w:rPr>
          <w:delText>"</w:delText>
        </w:r>
      </w:del>
      <w:ins w:id="170" w:author="Brandon Abley" w:date="2023-11-20T12:18:00Z">
        <w:r w:rsidR="006661C4">
          <w:rPr>
            <w:rFonts w:ascii="Arial" w:eastAsia="Times New Roman" w:hAnsi="Arial" w:cs="Arial"/>
            <w:color w:val="242424"/>
            <w:sz w:val="23"/>
            <w:szCs w:val="23"/>
          </w:rPr>
          <w:t>“</w:t>
        </w:r>
      </w:ins>
      <w:r w:rsidRPr="0050392B">
        <w:rPr>
          <w:rFonts w:ascii="Arial" w:eastAsia="Times New Roman" w:hAnsi="Arial" w:cs="Arial"/>
          <w:color w:val="242424"/>
          <w:sz w:val="23"/>
          <w:szCs w:val="23"/>
        </w:rPr>
        <w:t>These registries are required to implement</w:t>
      </w:r>
      <w:del w:id="171" w:author="Brandon Abley" w:date="2023-11-20T12:18:00Z">
        <w:r w:rsidRPr="0050392B" w:rsidDel="006661C4">
          <w:rPr>
            <w:rFonts w:ascii="Arial" w:eastAsia="Times New Roman" w:hAnsi="Arial" w:cs="Arial"/>
            <w:color w:val="242424"/>
            <w:sz w:val="23"/>
            <w:szCs w:val="23"/>
          </w:rPr>
          <w:delText>"</w:delText>
        </w:r>
      </w:del>
      <w:ins w:id="172" w:author="Brandon Abley" w:date="2023-11-20T12:18:00Z">
        <w:r w:rsidR="006661C4">
          <w:rPr>
            <w:rFonts w:ascii="Arial" w:eastAsia="Times New Roman" w:hAnsi="Arial" w:cs="Arial"/>
            <w:color w:val="242424"/>
            <w:sz w:val="23"/>
            <w:szCs w:val="23"/>
          </w:rPr>
          <w:t>”</w:t>
        </w:r>
      </w:ins>
      <w:r w:rsidRPr="0050392B">
        <w:rPr>
          <w:rFonts w:ascii="Arial" w:eastAsia="Times New Roman" w:hAnsi="Arial" w:cs="Arial"/>
          <w:color w:val="242424"/>
          <w:sz w:val="23"/>
          <w:szCs w:val="23"/>
        </w:rPr>
        <w:t xml:space="preserve"> to </w:t>
      </w:r>
      <w:del w:id="173" w:author="Brandon Abley" w:date="2023-11-20T12:18:00Z">
        <w:r w:rsidRPr="0050392B" w:rsidDel="006661C4">
          <w:rPr>
            <w:rFonts w:ascii="Arial" w:eastAsia="Times New Roman" w:hAnsi="Arial" w:cs="Arial"/>
            <w:color w:val="242424"/>
            <w:sz w:val="23"/>
            <w:szCs w:val="23"/>
          </w:rPr>
          <w:delText>"</w:delText>
        </w:r>
      </w:del>
      <w:ins w:id="174" w:author="Brandon Abley" w:date="2023-11-20T12:18:00Z">
        <w:r w:rsidR="006661C4">
          <w:rPr>
            <w:rFonts w:ascii="Arial" w:eastAsia="Times New Roman" w:hAnsi="Arial" w:cs="Arial"/>
            <w:color w:val="242424"/>
            <w:sz w:val="23"/>
            <w:szCs w:val="23"/>
          </w:rPr>
          <w:t>“</w:t>
        </w:r>
      </w:ins>
      <w:r w:rsidRPr="0050392B">
        <w:rPr>
          <w:rFonts w:ascii="Arial" w:eastAsia="Times New Roman" w:hAnsi="Arial" w:cs="Arial"/>
          <w:color w:val="242424"/>
          <w:sz w:val="23"/>
          <w:szCs w:val="23"/>
        </w:rPr>
        <w:t>These registries are needed in order to implement</w:t>
      </w:r>
      <w:del w:id="175" w:author="Brandon Abley" w:date="2023-11-20T12:18:00Z">
        <w:r w:rsidRPr="0050392B" w:rsidDel="006661C4">
          <w:rPr>
            <w:rFonts w:ascii="Arial" w:eastAsia="Times New Roman" w:hAnsi="Arial" w:cs="Arial"/>
            <w:color w:val="242424"/>
            <w:sz w:val="23"/>
            <w:szCs w:val="23"/>
          </w:rPr>
          <w:delText>"</w:delText>
        </w:r>
      </w:del>
      <w:ins w:id="176" w:author="Brandon Abley" w:date="2023-11-20T12:18:00Z">
        <w:r w:rsidR="006661C4">
          <w:rPr>
            <w:rFonts w:ascii="Arial" w:eastAsia="Times New Roman" w:hAnsi="Arial" w:cs="Arial"/>
            <w:color w:val="242424"/>
            <w:sz w:val="23"/>
            <w:szCs w:val="23"/>
          </w:rPr>
          <w:t>”</w:t>
        </w:r>
      </w:ins>
      <w:r w:rsidRPr="0050392B">
        <w:rPr>
          <w:rFonts w:ascii="Arial" w:eastAsia="Times New Roman" w:hAnsi="Arial" w:cs="Arial"/>
          <w:color w:val="242424"/>
          <w:sz w:val="23"/>
          <w:szCs w:val="23"/>
        </w:rPr>
        <w:t xml:space="preserve"> (to clarify that the documents need the registries rather than the registries being required to implement the documents).</w:t>
      </w:r>
    </w:p>
    <w:p w14:paraId="319090E6" w14:textId="33A6BC69" w:rsidR="00443A98" w:rsidRPr="0050392B" w:rsidRDefault="006661C4" w:rsidP="0050392B">
      <w:pPr>
        <w:shd w:val="clear" w:color="auto" w:fill="FFFFFF"/>
        <w:spacing w:after="0" w:line="240" w:lineRule="auto"/>
        <w:rPr>
          <w:rFonts w:ascii="Arial" w:eastAsia="Times New Roman" w:hAnsi="Arial" w:cs="Arial"/>
          <w:color w:val="242424"/>
          <w:sz w:val="23"/>
          <w:szCs w:val="23"/>
        </w:rPr>
      </w:pPr>
      <w:ins w:id="177" w:author="Brandon Abley" w:date="2023-11-02T17:07:00Z">
        <w:r>
          <w:rPr>
            <w:rFonts w:ascii="Arial" w:eastAsia="Times New Roman" w:hAnsi="Arial" w:cs="Arial"/>
            <w:color w:val="242424"/>
            <w:sz w:val="23"/>
            <w:szCs w:val="23"/>
          </w:rPr>
          <w:t>O</w:t>
        </w:r>
        <w:r w:rsidR="00443A98">
          <w:rPr>
            <w:rFonts w:ascii="Arial" w:eastAsia="Times New Roman" w:hAnsi="Arial" w:cs="Arial"/>
            <w:color w:val="242424"/>
            <w:sz w:val="23"/>
            <w:szCs w:val="23"/>
          </w:rPr>
          <w:t>k</w:t>
        </w:r>
      </w:ins>
    </w:p>
    <w:p w14:paraId="330532F7" w14:textId="47431E7A" w:rsidR="0050392B" w:rsidRDefault="0050392B" w:rsidP="0050392B">
      <w:pPr>
        <w:shd w:val="clear" w:color="auto" w:fill="FFFFFF"/>
        <w:spacing w:after="0" w:line="240" w:lineRule="auto"/>
        <w:rPr>
          <w:ins w:id="178" w:author="Brandon Abley" w:date="2023-11-02T17:08:00Z"/>
          <w:rFonts w:ascii="Arial" w:eastAsia="Times New Roman" w:hAnsi="Arial" w:cs="Arial"/>
          <w:color w:val="242424"/>
          <w:sz w:val="23"/>
          <w:szCs w:val="23"/>
        </w:rPr>
      </w:pPr>
      <w:r w:rsidRPr="0050392B">
        <w:rPr>
          <w:rFonts w:ascii="Arial" w:eastAsia="Times New Roman" w:hAnsi="Arial" w:cs="Arial"/>
          <w:color w:val="242424"/>
          <w:sz w:val="23"/>
          <w:szCs w:val="23"/>
        </w:rPr>
        <w:t xml:space="preserve">(35) Consider adding a new paragraph to 4.2 to clarify if registries are identifiable as being within the </w:t>
      </w:r>
      <w:del w:id="179" w:author="Brandon Abley" w:date="2023-11-20T12:18:00Z">
        <w:r w:rsidRPr="0050392B" w:rsidDel="006661C4">
          <w:rPr>
            <w:rFonts w:ascii="Arial" w:eastAsia="Times New Roman" w:hAnsi="Arial" w:cs="Arial"/>
            <w:color w:val="242424"/>
            <w:sz w:val="23"/>
            <w:szCs w:val="23"/>
          </w:rPr>
          <w:delText>"</w:delText>
        </w:r>
      </w:del>
      <w:ins w:id="180" w:author="Brandon Abley" w:date="2023-11-20T12:18:00Z">
        <w:r w:rsidR="006661C4">
          <w:rPr>
            <w:rFonts w:ascii="Arial" w:eastAsia="Times New Roman" w:hAnsi="Arial" w:cs="Arial"/>
            <w:color w:val="242424"/>
            <w:sz w:val="23"/>
            <w:szCs w:val="23"/>
          </w:rPr>
          <w:t>“</w:t>
        </w:r>
      </w:ins>
      <w:r w:rsidRPr="0050392B">
        <w:rPr>
          <w:rFonts w:ascii="Arial" w:eastAsia="Times New Roman" w:hAnsi="Arial" w:cs="Arial"/>
          <w:color w:val="242424"/>
          <w:sz w:val="23"/>
          <w:szCs w:val="23"/>
        </w:rPr>
        <w:t>Emergency</w:t>
      </w:r>
      <w:del w:id="181" w:author="Brandon Abley" w:date="2023-11-20T12:18:00Z">
        <w:r w:rsidRPr="0050392B" w:rsidDel="006661C4">
          <w:rPr>
            <w:rFonts w:ascii="Arial" w:eastAsia="Times New Roman" w:hAnsi="Arial" w:cs="Arial"/>
            <w:color w:val="242424"/>
            <w:sz w:val="23"/>
            <w:szCs w:val="23"/>
          </w:rPr>
          <w:delText>"</w:delText>
        </w:r>
      </w:del>
      <w:ins w:id="182" w:author="Brandon Abley" w:date="2023-11-20T12:18:00Z">
        <w:r w:rsidR="006661C4">
          <w:rPr>
            <w:rFonts w:ascii="Arial" w:eastAsia="Times New Roman" w:hAnsi="Arial" w:cs="Arial"/>
            <w:color w:val="242424"/>
            <w:sz w:val="23"/>
            <w:szCs w:val="23"/>
          </w:rPr>
          <w:t>”</w:t>
        </w:r>
      </w:ins>
      <w:r w:rsidRPr="0050392B">
        <w:rPr>
          <w:rFonts w:ascii="Arial" w:eastAsia="Times New Roman" w:hAnsi="Arial" w:cs="Arial"/>
          <w:color w:val="242424"/>
          <w:sz w:val="23"/>
          <w:szCs w:val="23"/>
        </w:rPr>
        <w:t xml:space="preserve"> area or not (e.g., if a registry that starts with the letters </w:t>
      </w:r>
      <w:del w:id="183" w:author="Brandon Abley" w:date="2023-11-20T12:18:00Z">
        <w:r w:rsidRPr="0050392B" w:rsidDel="006661C4">
          <w:rPr>
            <w:rFonts w:ascii="Arial" w:eastAsia="Times New Roman" w:hAnsi="Arial" w:cs="Arial"/>
            <w:color w:val="242424"/>
            <w:sz w:val="23"/>
            <w:szCs w:val="23"/>
          </w:rPr>
          <w:delText>"</w:delText>
        </w:r>
      </w:del>
      <w:ins w:id="184" w:author="Brandon Abley" w:date="2023-11-20T12:18:00Z">
        <w:r w:rsidR="006661C4">
          <w:rPr>
            <w:rFonts w:ascii="Arial" w:eastAsia="Times New Roman" w:hAnsi="Arial" w:cs="Arial"/>
            <w:color w:val="242424"/>
            <w:sz w:val="23"/>
            <w:szCs w:val="23"/>
          </w:rPr>
          <w:t>“</w:t>
        </w:r>
      </w:ins>
      <w:r w:rsidRPr="0050392B">
        <w:rPr>
          <w:rFonts w:ascii="Arial" w:eastAsia="Times New Roman" w:hAnsi="Arial" w:cs="Arial"/>
          <w:color w:val="242424"/>
          <w:sz w:val="23"/>
          <w:szCs w:val="23"/>
        </w:rPr>
        <w:t>Emergency</w:t>
      </w:r>
      <w:del w:id="185" w:author="Brandon Abley" w:date="2023-11-20T12:18:00Z">
        <w:r w:rsidRPr="0050392B" w:rsidDel="006661C4">
          <w:rPr>
            <w:rFonts w:ascii="Arial" w:eastAsia="Times New Roman" w:hAnsi="Arial" w:cs="Arial"/>
            <w:color w:val="242424"/>
            <w:sz w:val="23"/>
            <w:szCs w:val="23"/>
          </w:rPr>
          <w:delText>"</w:delText>
        </w:r>
      </w:del>
      <w:ins w:id="186" w:author="Brandon Abley" w:date="2023-11-20T12:18:00Z">
        <w:r w:rsidR="006661C4">
          <w:rPr>
            <w:rFonts w:ascii="Arial" w:eastAsia="Times New Roman" w:hAnsi="Arial" w:cs="Arial"/>
            <w:color w:val="242424"/>
            <w:sz w:val="23"/>
            <w:szCs w:val="23"/>
          </w:rPr>
          <w:t>”</w:t>
        </w:r>
      </w:ins>
      <w:r w:rsidRPr="0050392B">
        <w:rPr>
          <w:rFonts w:ascii="Arial" w:eastAsia="Times New Roman" w:hAnsi="Arial" w:cs="Arial"/>
          <w:color w:val="242424"/>
          <w:sz w:val="23"/>
          <w:szCs w:val="23"/>
        </w:rPr>
        <w:t xml:space="preserve"> is assumed to be part of this master registry or if that</w:t>
      </w:r>
      <w:del w:id="187" w:author="Brandon Abley" w:date="2023-11-20T12:18:00Z">
        <w:r w:rsidRPr="0050392B" w:rsidDel="006661C4">
          <w:rPr>
            <w:rFonts w:ascii="Arial" w:eastAsia="Times New Roman" w:hAnsi="Arial" w:cs="Arial"/>
            <w:color w:val="242424"/>
            <w:sz w:val="23"/>
            <w:szCs w:val="23"/>
          </w:rPr>
          <w:delText>'</w:delText>
        </w:r>
      </w:del>
      <w:ins w:id="188" w:author="Brandon Abley" w:date="2023-11-20T12:18:00Z">
        <w:r w:rsidR="006661C4">
          <w:rPr>
            <w:rFonts w:ascii="Arial" w:eastAsia="Times New Roman" w:hAnsi="Arial" w:cs="Arial"/>
            <w:color w:val="242424"/>
            <w:sz w:val="23"/>
            <w:szCs w:val="23"/>
          </w:rPr>
          <w:t>’</w:t>
        </w:r>
      </w:ins>
      <w:r w:rsidRPr="0050392B">
        <w:rPr>
          <w:rFonts w:ascii="Arial" w:eastAsia="Times New Roman" w:hAnsi="Arial" w:cs="Arial"/>
          <w:color w:val="242424"/>
          <w:sz w:val="23"/>
          <w:szCs w:val="23"/>
        </w:rPr>
        <w:t>s just current convenience).</w:t>
      </w:r>
    </w:p>
    <w:p w14:paraId="3B8FE995" w14:textId="4B83A5F2" w:rsidR="00443A98" w:rsidRDefault="00443A98" w:rsidP="0050392B">
      <w:pPr>
        <w:shd w:val="clear" w:color="auto" w:fill="FFFFFF"/>
        <w:spacing w:after="0" w:line="240" w:lineRule="auto"/>
        <w:rPr>
          <w:ins w:id="189" w:author="Brian Rosen" w:date="2023-11-08T10:10:00Z"/>
          <w:rFonts w:ascii="Arial" w:eastAsia="Times New Roman" w:hAnsi="Arial" w:cs="Arial"/>
          <w:color w:val="242424"/>
          <w:sz w:val="23"/>
          <w:szCs w:val="23"/>
        </w:rPr>
      </w:pPr>
      <w:ins w:id="190" w:author="Brandon Abley" w:date="2023-11-02T17:08:00Z">
        <w:r>
          <w:rPr>
            <w:rFonts w:ascii="Arial" w:eastAsia="Times New Roman" w:hAnsi="Arial" w:cs="Arial"/>
            <w:color w:val="242424"/>
            <w:sz w:val="23"/>
            <w:szCs w:val="23"/>
          </w:rPr>
          <w:t xml:space="preserve">Decline to </w:t>
        </w:r>
        <w:proofErr w:type="gramStart"/>
        <w:r>
          <w:rPr>
            <w:rFonts w:ascii="Arial" w:eastAsia="Times New Roman" w:hAnsi="Arial" w:cs="Arial"/>
            <w:color w:val="242424"/>
            <w:sz w:val="23"/>
            <w:szCs w:val="23"/>
          </w:rPr>
          <w:t>change</w:t>
        </w:r>
      </w:ins>
      <w:proofErr w:type="gramEnd"/>
    </w:p>
    <w:p w14:paraId="3DF63E86" w14:textId="1A0E3223" w:rsidR="00E14E74" w:rsidRDefault="00E14E74" w:rsidP="0050392B">
      <w:pPr>
        <w:shd w:val="clear" w:color="auto" w:fill="FFFFFF"/>
        <w:spacing w:after="0" w:line="240" w:lineRule="auto"/>
        <w:rPr>
          <w:ins w:id="191" w:author="Brandon Abley" w:date="2023-11-20T12:18:00Z"/>
          <w:rFonts w:ascii="Arial" w:eastAsia="Times New Roman" w:hAnsi="Arial" w:cs="Arial"/>
          <w:color w:val="242424"/>
          <w:sz w:val="23"/>
          <w:szCs w:val="23"/>
        </w:rPr>
      </w:pPr>
      <w:ins w:id="192" w:author="Brian Rosen" w:date="2023-11-08T10:10:00Z">
        <w:r>
          <w:rPr>
            <w:rFonts w:ascii="Arial" w:eastAsia="Times New Roman" w:hAnsi="Arial" w:cs="Arial"/>
            <w:color w:val="242424"/>
            <w:sz w:val="23"/>
            <w:szCs w:val="23"/>
          </w:rPr>
          <w:t xml:space="preserve">Agree.  We don’t need </w:t>
        </w:r>
        <w:proofErr w:type="gramStart"/>
        <w:r>
          <w:rPr>
            <w:rFonts w:ascii="Arial" w:eastAsia="Times New Roman" w:hAnsi="Arial" w:cs="Arial"/>
            <w:color w:val="242424"/>
            <w:sz w:val="23"/>
            <w:szCs w:val="23"/>
          </w:rPr>
          <w:t>rules</w:t>
        </w:r>
      </w:ins>
      <w:proofErr w:type="gramEnd"/>
    </w:p>
    <w:p w14:paraId="3142E19D" w14:textId="15E3C4CE" w:rsidR="006661C4" w:rsidRDefault="006661C4" w:rsidP="0050392B">
      <w:pPr>
        <w:shd w:val="clear" w:color="auto" w:fill="FFFFFF"/>
        <w:spacing w:after="0" w:line="240" w:lineRule="auto"/>
        <w:rPr>
          <w:ins w:id="193" w:author="Brandon Abley" w:date="2023-11-02T17:08:00Z"/>
          <w:rFonts w:ascii="Arial" w:eastAsia="Times New Roman" w:hAnsi="Arial" w:cs="Arial"/>
          <w:color w:val="242424"/>
          <w:sz w:val="23"/>
          <w:szCs w:val="23"/>
        </w:rPr>
      </w:pPr>
      <w:ins w:id="194" w:author="Brandon Abley" w:date="2023-11-20T12:18:00Z">
        <w:r>
          <w:rPr>
            <w:rFonts w:ascii="Arial" w:eastAsia="Times New Roman" w:hAnsi="Arial" w:cs="Arial"/>
            <w:color w:val="242424"/>
            <w:sz w:val="23"/>
            <w:szCs w:val="23"/>
          </w:rPr>
          <w:t>Ok</w:t>
        </w:r>
      </w:ins>
    </w:p>
    <w:p w14:paraId="56C39882" w14:textId="77777777" w:rsidR="00443A98" w:rsidRPr="0050392B" w:rsidRDefault="00443A98" w:rsidP="0050392B">
      <w:pPr>
        <w:shd w:val="clear" w:color="auto" w:fill="FFFFFF"/>
        <w:spacing w:after="0" w:line="240" w:lineRule="auto"/>
        <w:rPr>
          <w:rFonts w:ascii="Arial" w:eastAsia="Times New Roman" w:hAnsi="Arial" w:cs="Arial"/>
          <w:color w:val="242424"/>
          <w:sz w:val="23"/>
          <w:szCs w:val="23"/>
        </w:rPr>
      </w:pPr>
    </w:p>
    <w:p w14:paraId="6980FD3A" w14:textId="77777777" w:rsidR="0050392B" w:rsidRPr="0050392B" w:rsidRDefault="0050392B" w:rsidP="0050392B">
      <w:pPr>
        <w:shd w:val="clear" w:color="auto" w:fill="FFFFFF"/>
        <w:spacing w:after="0" w:line="240" w:lineRule="auto"/>
        <w:rPr>
          <w:rFonts w:ascii="Arial" w:eastAsia="Times New Roman" w:hAnsi="Arial" w:cs="Arial"/>
          <w:color w:val="242424"/>
          <w:sz w:val="23"/>
          <w:szCs w:val="23"/>
        </w:rPr>
      </w:pPr>
      <w:r w:rsidRPr="0050392B">
        <w:rPr>
          <w:rFonts w:ascii="Arial" w:eastAsia="Times New Roman" w:hAnsi="Arial" w:cs="Arial"/>
          <w:color w:val="242424"/>
          <w:sz w:val="23"/>
          <w:szCs w:val="23"/>
        </w:rPr>
        <w:t>(36) Consider adding a new subsection of 4.3 that removes the “Data About” column of the “Emergency Call Data Types” registry, e.g.,</w:t>
      </w:r>
    </w:p>
    <w:p w14:paraId="147F8F90" w14:textId="77777777" w:rsidR="0050392B" w:rsidRDefault="0050392B" w:rsidP="0050392B">
      <w:pPr>
        <w:shd w:val="clear" w:color="auto" w:fill="FFFFFF"/>
        <w:spacing w:after="0" w:line="240" w:lineRule="auto"/>
        <w:rPr>
          <w:ins w:id="195" w:author="Brandon Abley" w:date="2023-11-02T17:37:00Z"/>
          <w:rFonts w:ascii="Arial" w:eastAsia="Times New Roman" w:hAnsi="Arial" w:cs="Arial"/>
          <w:color w:val="242424"/>
          <w:sz w:val="23"/>
          <w:szCs w:val="23"/>
        </w:rPr>
      </w:pPr>
      <w:r w:rsidRPr="0050392B">
        <w:rPr>
          <w:rFonts w:ascii="Arial" w:eastAsia="Times New Roman" w:hAnsi="Arial" w:cs="Arial"/>
          <w:color w:val="242424"/>
          <w:sz w:val="23"/>
          <w:szCs w:val="23"/>
        </w:rPr>
        <w:t>This document updates RFC 7852 to remove the “Data About” column of the “Emergency Call Data Types” registry. IANA is requested to add a reference to THIS DOCUMENT this registry, and to delete this column.</w:t>
      </w:r>
    </w:p>
    <w:p w14:paraId="79988C3B" w14:textId="2F0A1F58" w:rsidR="0088499B" w:rsidRDefault="0088499B" w:rsidP="0050392B">
      <w:pPr>
        <w:shd w:val="clear" w:color="auto" w:fill="FFFFFF"/>
        <w:spacing w:after="0" w:line="240" w:lineRule="auto"/>
        <w:rPr>
          <w:ins w:id="196" w:author="Brian Rosen" w:date="2023-11-08T10:10:00Z"/>
          <w:rFonts w:ascii="Arial" w:eastAsia="Times New Roman" w:hAnsi="Arial" w:cs="Arial"/>
          <w:color w:val="242424"/>
          <w:sz w:val="23"/>
          <w:szCs w:val="23"/>
        </w:rPr>
      </w:pPr>
      <w:ins w:id="197" w:author="Brandon Abley" w:date="2023-11-02T17:39:00Z">
        <w:r>
          <w:rPr>
            <w:rFonts w:ascii="Arial" w:eastAsia="Times New Roman" w:hAnsi="Arial" w:cs="Arial"/>
            <w:color w:val="242424"/>
            <w:sz w:val="23"/>
            <w:szCs w:val="23"/>
          </w:rPr>
          <w:t xml:space="preserve">No </w:t>
        </w:r>
        <w:proofErr w:type="gramStart"/>
        <w:r>
          <w:rPr>
            <w:rFonts w:ascii="Arial" w:eastAsia="Times New Roman" w:hAnsi="Arial" w:cs="Arial"/>
            <w:color w:val="242424"/>
            <w:sz w:val="23"/>
            <w:szCs w:val="23"/>
          </w:rPr>
          <w:t>answer;</w:t>
        </w:r>
        <w:proofErr w:type="gramEnd"/>
        <w:r>
          <w:rPr>
            <w:rFonts w:ascii="Arial" w:eastAsia="Times New Roman" w:hAnsi="Arial" w:cs="Arial"/>
            <w:color w:val="242424"/>
            <w:sz w:val="23"/>
            <w:szCs w:val="23"/>
          </w:rPr>
          <w:t xml:space="preserve"> C</w:t>
        </w:r>
      </w:ins>
      <w:ins w:id="198" w:author="Brandon Abley" w:date="2023-11-02T17:37:00Z">
        <w:r>
          <w:rPr>
            <w:rFonts w:ascii="Arial" w:eastAsia="Times New Roman" w:hAnsi="Arial" w:cs="Arial"/>
            <w:color w:val="242424"/>
            <w:sz w:val="23"/>
            <w:szCs w:val="23"/>
          </w:rPr>
          <w:t xml:space="preserve">heck with Brian </w:t>
        </w:r>
      </w:ins>
    </w:p>
    <w:p w14:paraId="4CA8AABC" w14:textId="36A09A65" w:rsidR="00E14E74" w:rsidRDefault="00E14E74" w:rsidP="0050392B">
      <w:pPr>
        <w:shd w:val="clear" w:color="auto" w:fill="FFFFFF"/>
        <w:spacing w:after="0" w:line="240" w:lineRule="auto"/>
        <w:rPr>
          <w:ins w:id="199" w:author="Brandon Abley" w:date="2023-11-20T12:18:00Z"/>
          <w:rFonts w:ascii="Arial" w:eastAsia="Times New Roman" w:hAnsi="Arial" w:cs="Arial"/>
          <w:color w:val="242424"/>
          <w:sz w:val="23"/>
          <w:szCs w:val="23"/>
        </w:rPr>
      </w:pPr>
      <w:ins w:id="200" w:author="Brian Rosen" w:date="2023-11-08T10:15:00Z">
        <w:r>
          <w:rPr>
            <w:rFonts w:ascii="Arial" w:eastAsia="Times New Roman" w:hAnsi="Arial" w:cs="Arial"/>
            <w:color w:val="242424"/>
            <w:sz w:val="23"/>
            <w:szCs w:val="23"/>
          </w:rPr>
          <w:t xml:space="preserve">I don’t </w:t>
        </w:r>
        <w:r w:rsidR="00695903">
          <w:rPr>
            <w:rFonts w:ascii="Arial" w:eastAsia="Times New Roman" w:hAnsi="Arial" w:cs="Arial"/>
            <w:color w:val="242424"/>
            <w:sz w:val="23"/>
            <w:szCs w:val="23"/>
          </w:rPr>
          <w:t xml:space="preserve">recall any discussion of this.  I think </w:t>
        </w:r>
        <w:proofErr w:type="spellStart"/>
        <w:r w:rsidR="00695903">
          <w:rPr>
            <w:rFonts w:ascii="Arial" w:eastAsia="Times New Roman" w:hAnsi="Arial" w:cs="Arial"/>
            <w:color w:val="242424"/>
            <w:sz w:val="23"/>
            <w:szCs w:val="23"/>
          </w:rPr>
          <w:t>ecrit</w:t>
        </w:r>
        <w:proofErr w:type="spellEnd"/>
        <w:r w:rsidR="00695903">
          <w:rPr>
            <w:rFonts w:ascii="Arial" w:eastAsia="Times New Roman" w:hAnsi="Arial" w:cs="Arial"/>
            <w:color w:val="242424"/>
            <w:sz w:val="23"/>
            <w:szCs w:val="23"/>
          </w:rPr>
          <w:t xml:space="preserve"> would have to agree.</w:t>
        </w:r>
      </w:ins>
    </w:p>
    <w:p w14:paraId="44637172" w14:textId="6E0CCF52" w:rsidR="006661C4" w:rsidRDefault="006661C4" w:rsidP="0050392B">
      <w:pPr>
        <w:shd w:val="clear" w:color="auto" w:fill="FFFFFF"/>
        <w:spacing w:after="0" w:line="240" w:lineRule="auto"/>
        <w:rPr>
          <w:ins w:id="201" w:author="Brandon Abley" w:date="2023-11-02T17:08:00Z"/>
          <w:rFonts w:ascii="Arial" w:eastAsia="Times New Roman" w:hAnsi="Arial" w:cs="Arial"/>
          <w:color w:val="242424"/>
          <w:sz w:val="23"/>
          <w:szCs w:val="23"/>
        </w:rPr>
      </w:pPr>
      <w:ins w:id="202" w:author="Brandon Abley" w:date="2023-11-20T12:18:00Z">
        <w:r>
          <w:rPr>
            <w:rFonts w:ascii="Arial" w:eastAsia="Times New Roman" w:hAnsi="Arial" w:cs="Arial"/>
            <w:color w:val="242424"/>
            <w:sz w:val="23"/>
            <w:szCs w:val="23"/>
          </w:rPr>
          <w:t>Will leave as is.</w:t>
        </w:r>
      </w:ins>
    </w:p>
    <w:p w14:paraId="7E0A89BE" w14:textId="77777777" w:rsidR="00443A98" w:rsidRDefault="00443A98" w:rsidP="0050392B">
      <w:pPr>
        <w:shd w:val="clear" w:color="auto" w:fill="FFFFFF"/>
        <w:spacing w:after="0" w:line="240" w:lineRule="auto"/>
        <w:rPr>
          <w:ins w:id="203" w:author="Brandon Abley" w:date="2023-11-02T17:08:00Z"/>
          <w:rFonts w:ascii="Arial" w:eastAsia="Times New Roman" w:hAnsi="Arial" w:cs="Arial"/>
          <w:color w:val="242424"/>
          <w:sz w:val="23"/>
          <w:szCs w:val="23"/>
        </w:rPr>
      </w:pPr>
    </w:p>
    <w:p w14:paraId="3B059A71" w14:textId="77777777" w:rsidR="00443A98" w:rsidRPr="0050392B" w:rsidRDefault="00443A98" w:rsidP="0050392B">
      <w:pPr>
        <w:shd w:val="clear" w:color="auto" w:fill="FFFFFF"/>
        <w:spacing w:after="0" w:line="240" w:lineRule="auto"/>
        <w:rPr>
          <w:rFonts w:ascii="Arial" w:eastAsia="Times New Roman" w:hAnsi="Arial" w:cs="Arial"/>
          <w:color w:val="242424"/>
          <w:sz w:val="23"/>
          <w:szCs w:val="23"/>
        </w:rPr>
      </w:pPr>
    </w:p>
    <w:p w14:paraId="7CB33397" w14:textId="77777777" w:rsidR="0050392B" w:rsidRPr="0050392B" w:rsidRDefault="0050392B" w:rsidP="0050392B">
      <w:pPr>
        <w:shd w:val="clear" w:color="auto" w:fill="FFFFFF"/>
        <w:spacing w:after="0" w:line="240" w:lineRule="auto"/>
        <w:rPr>
          <w:rFonts w:ascii="Arial" w:eastAsia="Times New Roman" w:hAnsi="Arial" w:cs="Arial"/>
          <w:color w:val="242424"/>
          <w:sz w:val="23"/>
          <w:szCs w:val="23"/>
        </w:rPr>
      </w:pPr>
      <w:r w:rsidRPr="0050392B">
        <w:rPr>
          <w:rFonts w:ascii="Arial" w:eastAsia="Times New Roman" w:hAnsi="Arial" w:cs="Arial"/>
          <w:color w:val="242424"/>
          <w:sz w:val="23"/>
          <w:szCs w:val="23"/>
        </w:rPr>
        <w:t xml:space="preserve">(37) Section 4.4.3, I think you need an "and" before "if the registering organization is not the IETF", but more broadly, the criteria is confusing when written as single sentence (e.g., as written, one might think verification that the "purpose adequately describes the new class" is only required for non-IETF documents). I suggest rewriting the criteria as a set of bullet points, </w:t>
      </w:r>
      <w:proofErr w:type="gramStart"/>
      <w:r w:rsidRPr="0050392B">
        <w:rPr>
          <w:rFonts w:ascii="Arial" w:eastAsia="Times New Roman" w:hAnsi="Arial" w:cs="Arial"/>
          <w:color w:val="242424"/>
          <w:sz w:val="23"/>
          <w:szCs w:val="23"/>
        </w:rPr>
        <w:t>e.g.,:</w:t>
      </w:r>
      <w:proofErr w:type="gramEnd"/>
    </w:p>
    <w:p w14:paraId="01CF3579" w14:textId="77777777" w:rsidR="0050392B" w:rsidRPr="0050392B" w:rsidRDefault="0050392B" w:rsidP="0050392B">
      <w:pPr>
        <w:shd w:val="clear" w:color="auto" w:fill="FFFFFF"/>
        <w:spacing w:after="0" w:line="240" w:lineRule="auto"/>
        <w:rPr>
          <w:rFonts w:ascii="Arial" w:eastAsia="Times New Roman" w:hAnsi="Arial" w:cs="Arial"/>
          <w:color w:val="242424"/>
          <w:sz w:val="23"/>
          <w:szCs w:val="23"/>
        </w:rPr>
      </w:pPr>
      <w:r w:rsidRPr="0050392B">
        <w:rPr>
          <w:rFonts w:ascii="Arial" w:eastAsia="Times New Roman" w:hAnsi="Arial" w:cs="Arial"/>
          <w:color w:val="242424"/>
          <w:sz w:val="23"/>
          <w:szCs w:val="23"/>
        </w:rPr>
        <w:t>The expert must confirm:</w:t>
      </w:r>
    </w:p>
    <w:p w14:paraId="05432220" w14:textId="77777777" w:rsidR="0050392B" w:rsidRPr="0050392B" w:rsidRDefault="0050392B" w:rsidP="0050392B">
      <w:pPr>
        <w:numPr>
          <w:ilvl w:val="0"/>
          <w:numId w:val="1"/>
        </w:numPr>
        <w:shd w:val="clear" w:color="auto" w:fill="FFFFFF"/>
        <w:spacing w:before="100" w:beforeAutospacing="1" w:after="100" w:afterAutospacing="1" w:line="240" w:lineRule="auto"/>
        <w:rPr>
          <w:rFonts w:ascii="Arial" w:eastAsia="Times New Roman" w:hAnsi="Arial" w:cs="Arial"/>
          <w:color w:val="242424"/>
          <w:sz w:val="23"/>
          <w:szCs w:val="23"/>
        </w:rPr>
      </w:pPr>
      <w:r w:rsidRPr="0050392B">
        <w:rPr>
          <w:rFonts w:ascii="Arial" w:eastAsia="Times New Roman" w:hAnsi="Arial" w:cs="Arial"/>
          <w:color w:val="242424"/>
          <w:sz w:val="23"/>
          <w:szCs w:val="23"/>
        </w:rPr>
        <w:t xml:space="preserve">the requested class is appropriate for emergency </w:t>
      </w:r>
      <w:proofErr w:type="gramStart"/>
      <w:r w:rsidRPr="0050392B">
        <w:rPr>
          <w:rFonts w:ascii="Arial" w:eastAsia="Times New Roman" w:hAnsi="Arial" w:cs="Arial"/>
          <w:color w:val="242424"/>
          <w:sz w:val="23"/>
          <w:szCs w:val="23"/>
        </w:rPr>
        <w:t>services</w:t>
      </w:r>
      <w:proofErr w:type="gramEnd"/>
    </w:p>
    <w:p w14:paraId="7B80DDD2" w14:textId="77777777" w:rsidR="0050392B" w:rsidRPr="0050392B" w:rsidRDefault="0050392B" w:rsidP="0050392B">
      <w:pPr>
        <w:numPr>
          <w:ilvl w:val="0"/>
          <w:numId w:val="1"/>
        </w:numPr>
        <w:shd w:val="clear" w:color="auto" w:fill="FFFFFF"/>
        <w:spacing w:before="100" w:beforeAutospacing="1" w:after="100" w:afterAutospacing="1" w:line="240" w:lineRule="auto"/>
        <w:rPr>
          <w:rFonts w:ascii="Arial" w:eastAsia="Times New Roman" w:hAnsi="Arial" w:cs="Arial"/>
          <w:color w:val="242424"/>
          <w:sz w:val="23"/>
          <w:szCs w:val="23"/>
        </w:rPr>
      </w:pPr>
      <w:r w:rsidRPr="0050392B">
        <w:rPr>
          <w:rFonts w:ascii="Arial" w:eastAsia="Times New Roman" w:hAnsi="Arial" w:cs="Arial"/>
          <w:color w:val="242424"/>
          <w:sz w:val="23"/>
          <w:szCs w:val="23"/>
        </w:rPr>
        <w:t xml:space="preserve">if the registering organization is not the IETF, that it is an appropriate organization to define the </w:t>
      </w:r>
      <w:proofErr w:type="gramStart"/>
      <w:r w:rsidRPr="0050392B">
        <w:rPr>
          <w:rFonts w:ascii="Arial" w:eastAsia="Times New Roman" w:hAnsi="Arial" w:cs="Arial"/>
          <w:color w:val="242424"/>
          <w:sz w:val="23"/>
          <w:szCs w:val="23"/>
        </w:rPr>
        <w:t>class</w:t>
      </w:r>
      <w:proofErr w:type="gramEnd"/>
    </w:p>
    <w:p w14:paraId="19CABAF7" w14:textId="77777777" w:rsidR="0050392B" w:rsidRPr="0050392B" w:rsidRDefault="0050392B" w:rsidP="0050392B">
      <w:pPr>
        <w:numPr>
          <w:ilvl w:val="0"/>
          <w:numId w:val="1"/>
        </w:numPr>
        <w:shd w:val="clear" w:color="auto" w:fill="FFFFFF"/>
        <w:spacing w:before="100" w:beforeAutospacing="1" w:after="100" w:afterAutospacing="1" w:line="240" w:lineRule="auto"/>
        <w:rPr>
          <w:rFonts w:ascii="Arial" w:eastAsia="Times New Roman" w:hAnsi="Arial" w:cs="Arial"/>
          <w:color w:val="242424"/>
          <w:sz w:val="23"/>
          <w:szCs w:val="23"/>
        </w:rPr>
      </w:pPr>
      <w:r w:rsidRPr="0050392B">
        <w:rPr>
          <w:rFonts w:ascii="Arial" w:eastAsia="Times New Roman" w:hAnsi="Arial" w:cs="Arial"/>
          <w:color w:val="242424"/>
          <w:sz w:val="23"/>
          <w:szCs w:val="23"/>
        </w:rPr>
        <w:t>that the purpose adequately describes the new class</w:t>
      </w:r>
    </w:p>
    <w:p w14:paraId="11735FD6" w14:textId="77777777" w:rsidR="0050392B" w:rsidRPr="0050392B" w:rsidRDefault="0050392B" w:rsidP="0050392B">
      <w:pPr>
        <w:numPr>
          <w:ilvl w:val="0"/>
          <w:numId w:val="1"/>
        </w:numPr>
        <w:shd w:val="clear" w:color="auto" w:fill="FFFFFF"/>
        <w:spacing w:before="100" w:beforeAutospacing="1" w:after="100" w:afterAutospacing="1" w:line="240" w:lineRule="auto"/>
        <w:rPr>
          <w:rFonts w:ascii="Arial" w:eastAsia="Times New Roman" w:hAnsi="Arial" w:cs="Arial"/>
          <w:color w:val="242424"/>
          <w:sz w:val="23"/>
          <w:szCs w:val="23"/>
        </w:rPr>
      </w:pPr>
      <w:r w:rsidRPr="0050392B">
        <w:rPr>
          <w:rFonts w:ascii="Arial" w:eastAsia="Times New Roman" w:hAnsi="Arial" w:cs="Arial"/>
          <w:color w:val="242424"/>
          <w:sz w:val="23"/>
          <w:szCs w:val="23"/>
        </w:rPr>
        <w:t xml:space="preserve">the reference leads to a document that clearly describes the use of the </w:t>
      </w:r>
      <w:proofErr w:type="gramStart"/>
      <w:r w:rsidRPr="0050392B">
        <w:rPr>
          <w:rFonts w:ascii="Arial" w:eastAsia="Times New Roman" w:hAnsi="Arial" w:cs="Arial"/>
          <w:color w:val="242424"/>
          <w:sz w:val="23"/>
          <w:szCs w:val="23"/>
        </w:rPr>
        <w:t>class</w:t>
      </w:r>
      <w:proofErr w:type="gramEnd"/>
    </w:p>
    <w:p w14:paraId="17EEAB59" w14:textId="612C20B3" w:rsidR="0088499B" w:rsidRDefault="0088499B" w:rsidP="0050392B">
      <w:pPr>
        <w:shd w:val="clear" w:color="auto" w:fill="FFFFFF"/>
        <w:spacing w:after="0" w:line="240" w:lineRule="auto"/>
        <w:rPr>
          <w:ins w:id="204" w:author="Brandon Abley" w:date="2023-11-02T17:41:00Z"/>
          <w:rFonts w:ascii="Arial" w:eastAsia="Times New Roman" w:hAnsi="Arial" w:cs="Arial"/>
          <w:color w:val="242424"/>
          <w:sz w:val="23"/>
          <w:szCs w:val="23"/>
        </w:rPr>
      </w:pPr>
      <w:ins w:id="205" w:author="Brandon Abley" w:date="2023-11-02T17:41:00Z">
        <w:r>
          <w:rPr>
            <w:rFonts w:ascii="Arial" w:eastAsia="Times New Roman" w:hAnsi="Arial" w:cs="Arial"/>
            <w:color w:val="242424"/>
            <w:sz w:val="23"/>
            <w:szCs w:val="23"/>
          </w:rPr>
          <w:t>ok</w:t>
        </w:r>
      </w:ins>
    </w:p>
    <w:p w14:paraId="329681B7" w14:textId="77777777" w:rsidR="0088499B" w:rsidRDefault="0088499B" w:rsidP="0050392B">
      <w:pPr>
        <w:shd w:val="clear" w:color="auto" w:fill="FFFFFF"/>
        <w:spacing w:after="0" w:line="240" w:lineRule="auto"/>
        <w:rPr>
          <w:ins w:id="206" w:author="Brandon Abley" w:date="2023-11-02T17:41:00Z"/>
          <w:rFonts w:ascii="Arial" w:eastAsia="Times New Roman" w:hAnsi="Arial" w:cs="Arial"/>
          <w:color w:val="242424"/>
          <w:sz w:val="23"/>
          <w:szCs w:val="23"/>
        </w:rPr>
      </w:pPr>
    </w:p>
    <w:p w14:paraId="123060DF" w14:textId="6973BB8B" w:rsidR="0050392B" w:rsidRDefault="0050392B" w:rsidP="0050392B">
      <w:pPr>
        <w:shd w:val="clear" w:color="auto" w:fill="FFFFFF"/>
        <w:spacing w:after="0" w:line="240" w:lineRule="auto"/>
        <w:rPr>
          <w:ins w:id="207" w:author="Brandon Abley" w:date="2023-11-02T17:43:00Z"/>
          <w:rFonts w:ascii="Arial" w:eastAsia="Times New Roman" w:hAnsi="Arial" w:cs="Arial"/>
          <w:color w:val="242424"/>
          <w:sz w:val="23"/>
          <w:szCs w:val="23"/>
        </w:rPr>
      </w:pPr>
      <w:r w:rsidRPr="0050392B">
        <w:rPr>
          <w:rFonts w:ascii="Arial" w:eastAsia="Times New Roman" w:hAnsi="Arial" w:cs="Arial"/>
          <w:color w:val="242424"/>
          <w:sz w:val="23"/>
          <w:szCs w:val="23"/>
        </w:rPr>
        <w:t>(38) In 4.4.5, what's the reason for emergency services SDOs other than NENA to define entries in "</w:t>
      </w:r>
      <w:proofErr w:type="spellStart"/>
      <w:proofErr w:type="gramStart"/>
      <w:r w:rsidRPr="0050392B">
        <w:rPr>
          <w:rFonts w:ascii="Arial" w:eastAsia="Times New Roman" w:hAnsi="Arial" w:cs="Arial"/>
          <w:color w:val="242424"/>
          <w:sz w:val="23"/>
          <w:szCs w:val="23"/>
        </w:rPr>
        <w:t>urn:nena</w:t>
      </w:r>
      <w:proofErr w:type="spellEnd"/>
      <w:proofErr w:type="gramEnd"/>
      <w:r w:rsidRPr="0050392B">
        <w:rPr>
          <w:rFonts w:ascii="Arial" w:eastAsia="Times New Roman" w:hAnsi="Arial" w:cs="Arial"/>
          <w:color w:val="242424"/>
          <w:sz w:val="23"/>
          <w:szCs w:val="23"/>
        </w:rPr>
        <w:t xml:space="preserve">"? ("IETF and emergency service standards organizations MAY define </w:t>
      </w:r>
      <w:proofErr w:type="spellStart"/>
      <w:r w:rsidRPr="0050392B">
        <w:rPr>
          <w:rFonts w:ascii="Arial" w:eastAsia="Times New Roman" w:hAnsi="Arial" w:cs="Arial"/>
          <w:color w:val="242424"/>
          <w:sz w:val="23"/>
          <w:szCs w:val="23"/>
        </w:rPr>
        <w:t>subregistries</w:t>
      </w:r>
      <w:proofErr w:type="spellEnd"/>
      <w:r w:rsidRPr="0050392B">
        <w:rPr>
          <w:rFonts w:ascii="Arial" w:eastAsia="Times New Roman" w:hAnsi="Arial" w:cs="Arial"/>
          <w:color w:val="242424"/>
          <w:sz w:val="23"/>
          <w:szCs w:val="23"/>
        </w:rPr>
        <w:t xml:space="preserve"> of </w:t>
      </w:r>
      <w:proofErr w:type="spellStart"/>
      <w:proofErr w:type="gramStart"/>
      <w:r w:rsidRPr="0050392B">
        <w:rPr>
          <w:rFonts w:ascii="Arial" w:eastAsia="Times New Roman" w:hAnsi="Arial" w:cs="Arial"/>
          <w:color w:val="242424"/>
          <w:sz w:val="23"/>
          <w:szCs w:val="23"/>
        </w:rPr>
        <w:t>urn:nena</w:t>
      </w:r>
      <w:proofErr w:type="spellEnd"/>
      <w:proofErr w:type="gramEnd"/>
      <w:r w:rsidRPr="0050392B">
        <w:rPr>
          <w:rFonts w:ascii="Arial" w:eastAsia="Times New Roman" w:hAnsi="Arial" w:cs="Arial"/>
          <w:color w:val="242424"/>
          <w:sz w:val="23"/>
          <w:szCs w:val="23"/>
        </w:rPr>
        <w:t>.")</w:t>
      </w:r>
    </w:p>
    <w:p w14:paraId="2F482CB4" w14:textId="7664F11D" w:rsidR="0087184C" w:rsidRDefault="0087184C" w:rsidP="0050392B">
      <w:pPr>
        <w:shd w:val="clear" w:color="auto" w:fill="FFFFFF"/>
        <w:spacing w:after="0" w:line="240" w:lineRule="auto"/>
        <w:rPr>
          <w:ins w:id="208" w:author="Brian Rosen" w:date="2023-11-08T10:16:00Z"/>
          <w:rFonts w:ascii="Arial" w:eastAsia="Times New Roman" w:hAnsi="Arial" w:cs="Arial"/>
          <w:color w:val="242424"/>
          <w:sz w:val="23"/>
          <w:szCs w:val="23"/>
        </w:rPr>
      </w:pPr>
      <w:ins w:id="209" w:author="Brandon Abley" w:date="2023-11-02T17:44:00Z">
        <w:r>
          <w:rPr>
            <w:rFonts w:ascii="Arial" w:eastAsia="Times New Roman" w:hAnsi="Arial" w:cs="Arial"/>
            <w:color w:val="242424"/>
            <w:sz w:val="23"/>
            <w:szCs w:val="23"/>
          </w:rPr>
          <w:lastRenderedPageBreak/>
          <w:t xml:space="preserve">This almost definitely meant </w:t>
        </w:r>
        <w:proofErr w:type="spellStart"/>
        <w:proofErr w:type="gramStart"/>
        <w:r>
          <w:rPr>
            <w:rFonts w:ascii="Arial" w:eastAsia="Times New Roman" w:hAnsi="Arial" w:cs="Arial"/>
            <w:color w:val="242424"/>
            <w:sz w:val="23"/>
            <w:szCs w:val="23"/>
          </w:rPr>
          <w:t>urn:emergency</w:t>
        </w:r>
        <w:proofErr w:type="spellEnd"/>
        <w:proofErr w:type="gramEnd"/>
        <w:r>
          <w:rPr>
            <w:rFonts w:ascii="Arial" w:eastAsia="Times New Roman" w:hAnsi="Arial" w:cs="Arial"/>
            <w:color w:val="242424"/>
            <w:sz w:val="23"/>
            <w:szCs w:val="23"/>
          </w:rPr>
          <w:t xml:space="preserve">. </w:t>
        </w:r>
        <w:proofErr w:type="spellStart"/>
        <w:proofErr w:type="gramStart"/>
        <w:r>
          <w:rPr>
            <w:rFonts w:ascii="Arial" w:eastAsia="Times New Roman" w:hAnsi="Arial" w:cs="Arial"/>
            <w:color w:val="242424"/>
            <w:sz w:val="23"/>
            <w:szCs w:val="23"/>
          </w:rPr>
          <w:t>Urn:nena</w:t>
        </w:r>
        <w:proofErr w:type="spellEnd"/>
        <w:proofErr w:type="gramEnd"/>
        <w:r>
          <w:rPr>
            <w:rFonts w:ascii="Arial" w:eastAsia="Times New Roman" w:hAnsi="Arial" w:cs="Arial"/>
            <w:color w:val="242424"/>
            <w:sz w:val="23"/>
            <w:szCs w:val="23"/>
          </w:rPr>
          <w:t xml:space="preserve"> is out of scope of</w:t>
        </w:r>
      </w:ins>
      <w:ins w:id="210" w:author="Brandon Abley" w:date="2023-11-02T17:45:00Z">
        <w:r>
          <w:rPr>
            <w:rFonts w:ascii="Arial" w:eastAsia="Times New Roman" w:hAnsi="Arial" w:cs="Arial"/>
            <w:color w:val="242424"/>
            <w:sz w:val="23"/>
            <w:szCs w:val="23"/>
          </w:rPr>
          <w:t xml:space="preserve"> this document. It has been changed to </w:t>
        </w:r>
        <w:proofErr w:type="spellStart"/>
        <w:proofErr w:type="gramStart"/>
        <w:r>
          <w:rPr>
            <w:rFonts w:ascii="Arial" w:eastAsia="Times New Roman" w:hAnsi="Arial" w:cs="Arial"/>
            <w:color w:val="242424"/>
            <w:sz w:val="23"/>
            <w:szCs w:val="23"/>
          </w:rPr>
          <w:t>urn:emergency</w:t>
        </w:r>
        <w:proofErr w:type="spellEnd"/>
        <w:proofErr w:type="gramEnd"/>
        <w:r>
          <w:rPr>
            <w:rFonts w:ascii="Arial" w:eastAsia="Times New Roman" w:hAnsi="Arial" w:cs="Arial"/>
            <w:color w:val="242424"/>
            <w:sz w:val="23"/>
            <w:szCs w:val="23"/>
          </w:rPr>
          <w:t>. Todo: check with Brian</w:t>
        </w:r>
      </w:ins>
    </w:p>
    <w:p w14:paraId="264B9FAE" w14:textId="0E8183D3" w:rsidR="00695903" w:rsidRDefault="00695903" w:rsidP="0050392B">
      <w:pPr>
        <w:shd w:val="clear" w:color="auto" w:fill="FFFFFF"/>
        <w:spacing w:after="0" w:line="240" w:lineRule="auto"/>
        <w:rPr>
          <w:ins w:id="211" w:author="Brandon Abley" w:date="2023-11-20T12:18:00Z"/>
          <w:rFonts w:ascii="Arial" w:eastAsia="Times New Roman" w:hAnsi="Arial" w:cs="Arial"/>
          <w:color w:val="242424"/>
          <w:sz w:val="23"/>
          <w:szCs w:val="23"/>
        </w:rPr>
      </w:pPr>
      <w:ins w:id="212" w:author="Brian Rosen" w:date="2023-11-08T10:16:00Z">
        <w:r>
          <w:rPr>
            <w:rFonts w:ascii="Arial" w:eastAsia="Times New Roman" w:hAnsi="Arial" w:cs="Arial"/>
            <w:color w:val="242424"/>
            <w:sz w:val="23"/>
            <w:szCs w:val="23"/>
          </w:rPr>
          <w:t xml:space="preserve">Brian agrees.  No use for </w:t>
        </w:r>
        <w:proofErr w:type="spellStart"/>
        <w:proofErr w:type="gramStart"/>
        <w:r>
          <w:rPr>
            <w:rFonts w:ascii="Arial" w:eastAsia="Times New Roman" w:hAnsi="Arial" w:cs="Arial"/>
            <w:color w:val="242424"/>
            <w:sz w:val="23"/>
            <w:szCs w:val="23"/>
          </w:rPr>
          <w:t>urn:nena</w:t>
        </w:r>
        <w:proofErr w:type="spellEnd"/>
        <w:proofErr w:type="gramEnd"/>
        <w:r>
          <w:rPr>
            <w:rFonts w:ascii="Arial" w:eastAsia="Times New Roman" w:hAnsi="Arial" w:cs="Arial"/>
            <w:color w:val="242424"/>
            <w:sz w:val="23"/>
            <w:szCs w:val="23"/>
          </w:rPr>
          <w:t xml:space="preserve"> anymore</w:t>
        </w:r>
      </w:ins>
    </w:p>
    <w:p w14:paraId="09B83F09" w14:textId="2E4541B8" w:rsidR="006661C4" w:rsidRDefault="006661C4" w:rsidP="0050392B">
      <w:pPr>
        <w:shd w:val="clear" w:color="auto" w:fill="FFFFFF"/>
        <w:spacing w:after="0" w:line="240" w:lineRule="auto"/>
        <w:rPr>
          <w:ins w:id="213" w:author="Brandon Abley" w:date="2023-11-02T17:44:00Z"/>
          <w:rFonts w:ascii="Arial" w:eastAsia="Times New Roman" w:hAnsi="Arial" w:cs="Arial"/>
          <w:color w:val="242424"/>
          <w:sz w:val="23"/>
          <w:szCs w:val="23"/>
        </w:rPr>
      </w:pPr>
      <w:ins w:id="214" w:author="Brandon Abley" w:date="2023-11-20T12:18:00Z">
        <w:r>
          <w:rPr>
            <w:rFonts w:ascii="Arial" w:eastAsia="Times New Roman" w:hAnsi="Arial" w:cs="Arial"/>
            <w:color w:val="242424"/>
            <w:sz w:val="23"/>
            <w:szCs w:val="23"/>
          </w:rPr>
          <w:t>Ok</w:t>
        </w:r>
      </w:ins>
    </w:p>
    <w:p w14:paraId="21EDC835" w14:textId="77777777" w:rsidR="0087184C" w:rsidRPr="0050392B" w:rsidRDefault="0087184C" w:rsidP="0050392B">
      <w:pPr>
        <w:shd w:val="clear" w:color="auto" w:fill="FFFFFF"/>
        <w:spacing w:after="0" w:line="240" w:lineRule="auto"/>
        <w:rPr>
          <w:rFonts w:ascii="Arial" w:eastAsia="Times New Roman" w:hAnsi="Arial" w:cs="Arial"/>
          <w:color w:val="242424"/>
          <w:sz w:val="23"/>
          <w:szCs w:val="23"/>
        </w:rPr>
      </w:pPr>
    </w:p>
    <w:p w14:paraId="65011377" w14:textId="77777777" w:rsidR="0050392B" w:rsidRDefault="0050392B" w:rsidP="0050392B">
      <w:pPr>
        <w:shd w:val="clear" w:color="auto" w:fill="FFFFFF"/>
        <w:spacing w:after="0" w:line="240" w:lineRule="auto"/>
        <w:rPr>
          <w:ins w:id="215" w:author="Brandon Abley" w:date="2023-11-02T17:45:00Z"/>
          <w:rFonts w:ascii="Arial" w:eastAsia="Times New Roman" w:hAnsi="Arial" w:cs="Arial"/>
          <w:color w:val="242424"/>
          <w:sz w:val="23"/>
          <w:szCs w:val="23"/>
        </w:rPr>
      </w:pPr>
      <w:r w:rsidRPr="0050392B">
        <w:rPr>
          <w:rFonts w:ascii="Arial" w:eastAsia="Times New Roman" w:hAnsi="Arial" w:cs="Arial"/>
          <w:color w:val="242424"/>
          <w:sz w:val="23"/>
          <w:szCs w:val="23"/>
        </w:rPr>
        <w:t>(39) Typo in 4.4.5.1: "</w:t>
      </w:r>
      <w:proofErr w:type="spellStart"/>
      <w:r w:rsidRPr="0050392B">
        <w:rPr>
          <w:rFonts w:ascii="Arial" w:eastAsia="Times New Roman" w:hAnsi="Arial" w:cs="Arial"/>
          <w:color w:val="242424"/>
          <w:sz w:val="23"/>
          <w:szCs w:val="23"/>
        </w:rPr>
        <w:t>Esternal</w:t>
      </w:r>
      <w:proofErr w:type="spellEnd"/>
      <w:r w:rsidRPr="0050392B">
        <w:rPr>
          <w:rFonts w:ascii="Arial" w:eastAsia="Times New Roman" w:hAnsi="Arial" w:cs="Arial"/>
          <w:color w:val="242424"/>
          <w:sz w:val="23"/>
          <w:szCs w:val="23"/>
        </w:rPr>
        <w:t>" instead of "External"</w:t>
      </w:r>
    </w:p>
    <w:p w14:paraId="279F459E" w14:textId="0F103963" w:rsidR="0087184C" w:rsidRDefault="0087184C" w:rsidP="0050392B">
      <w:pPr>
        <w:shd w:val="clear" w:color="auto" w:fill="FFFFFF"/>
        <w:spacing w:after="0" w:line="240" w:lineRule="auto"/>
        <w:rPr>
          <w:ins w:id="216" w:author="Brandon Abley" w:date="2023-11-02T17:45:00Z"/>
          <w:rFonts w:ascii="Arial" w:eastAsia="Times New Roman" w:hAnsi="Arial" w:cs="Arial"/>
          <w:color w:val="242424"/>
          <w:sz w:val="23"/>
          <w:szCs w:val="23"/>
        </w:rPr>
      </w:pPr>
      <w:ins w:id="217" w:author="Brandon Abley" w:date="2023-11-02T17:45:00Z">
        <w:r>
          <w:rPr>
            <w:rFonts w:ascii="Arial" w:eastAsia="Times New Roman" w:hAnsi="Arial" w:cs="Arial"/>
            <w:color w:val="242424"/>
            <w:sz w:val="23"/>
            <w:szCs w:val="23"/>
          </w:rPr>
          <w:t>Ok</w:t>
        </w:r>
      </w:ins>
    </w:p>
    <w:p w14:paraId="43370131" w14:textId="77777777" w:rsidR="0087184C" w:rsidRPr="0050392B" w:rsidRDefault="0087184C" w:rsidP="0050392B">
      <w:pPr>
        <w:shd w:val="clear" w:color="auto" w:fill="FFFFFF"/>
        <w:spacing w:after="0" w:line="240" w:lineRule="auto"/>
        <w:rPr>
          <w:rFonts w:ascii="Arial" w:eastAsia="Times New Roman" w:hAnsi="Arial" w:cs="Arial"/>
          <w:color w:val="242424"/>
          <w:sz w:val="23"/>
          <w:szCs w:val="23"/>
        </w:rPr>
      </w:pPr>
    </w:p>
    <w:p w14:paraId="7554AEDE" w14:textId="77777777" w:rsidR="0050392B" w:rsidRDefault="0050392B" w:rsidP="0050392B">
      <w:pPr>
        <w:shd w:val="clear" w:color="auto" w:fill="FFFFFF"/>
        <w:spacing w:after="0" w:line="240" w:lineRule="auto"/>
        <w:rPr>
          <w:ins w:id="218" w:author="Brandon Abley" w:date="2023-11-02T17:46:00Z"/>
          <w:rFonts w:ascii="Arial" w:eastAsia="Times New Roman" w:hAnsi="Arial" w:cs="Arial"/>
          <w:color w:val="242424"/>
          <w:sz w:val="23"/>
          <w:szCs w:val="23"/>
        </w:rPr>
      </w:pPr>
      <w:r w:rsidRPr="0050392B">
        <w:rPr>
          <w:rFonts w:ascii="Arial" w:eastAsia="Times New Roman" w:hAnsi="Arial" w:cs="Arial"/>
          <w:color w:val="242424"/>
          <w:sz w:val="23"/>
          <w:szCs w:val="23"/>
        </w:rPr>
        <w:t>(40) Please consider adding "to or" before "within" in the first sentence of the second paragraph of 4.4.5.1 (i.e., from "routed within" to "routed to or within")</w:t>
      </w:r>
    </w:p>
    <w:p w14:paraId="2FA85880" w14:textId="006DFC2F" w:rsidR="0087184C" w:rsidRDefault="0087184C" w:rsidP="0050392B">
      <w:pPr>
        <w:shd w:val="clear" w:color="auto" w:fill="FFFFFF"/>
        <w:spacing w:after="0" w:line="240" w:lineRule="auto"/>
        <w:rPr>
          <w:ins w:id="219" w:author="Brandon Abley" w:date="2023-11-02T17:45:00Z"/>
          <w:rFonts w:ascii="Arial" w:eastAsia="Times New Roman" w:hAnsi="Arial" w:cs="Arial"/>
          <w:color w:val="242424"/>
          <w:sz w:val="23"/>
          <w:szCs w:val="23"/>
        </w:rPr>
      </w:pPr>
      <w:ins w:id="220" w:author="Brandon Abley" w:date="2023-11-02T17:46:00Z">
        <w:r>
          <w:rPr>
            <w:rFonts w:ascii="Arial" w:eastAsia="Times New Roman" w:hAnsi="Arial" w:cs="Arial"/>
            <w:color w:val="242424"/>
            <w:sz w:val="23"/>
            <w:szCs w:val="23"/>
          </w:rPr>
          <w:t>Ok</w:t>
        </w:r>
      </w:ins>
    </w:p>
    <w:p w14:paraId="4A5B82E4" w14:textId="77777777" w:rsidR="0087184C" w:rsidRPr="0050392B" w:rsidRDefault="0087184C" w:rsidP="0050392B">
      <w:pPr>
        <w:shd w:val="clear" w:color="auto" w:fill="FFFFFF"/>
        <w:spacing w:after="0" w:line="240" w:lineRule="auto"/>
        <w:rPr>
          <w:rFonts w:ascii="Arial" w:eastAsia="Times New Roman" w:hAnsi="Arial" w:cs="Arial"/>
          <w:color w:val="242424"/>
          <w:sz w:val="23"/>
          <w:szCs w:val="23"/>
        </w:rPr>
      </w:pPr>
    </w:p>
    <w:p w14:paraId="4CC57767" w14:textId="77777777" w:rsidR="0050392B" w:rsidRDefault="0050392B" w:rsidP="0050392B">
      <w:pPr>
        <w:shd w:val="clear" w:color="auto" w:fill="FFFFFF"/>
        <w:spacing w:after="0" w:line="240" w:lineRule="auto"/>
        <w:rPr>
          <w:ins w:id="221" w:author="Brandon Abley" w:date="2023-11-02T17:48:00Z"/>
          <w:rFonts w:ascii="Arial" w:eastAsia="Times New Roman" w:hAnsi="Arial" w:cs="Arial"/>
          <w:color w:val="242424"/>
          <w:sz w:val="23"/>
          <w:szCs w:val="23"/>
        </w:rPr>
      </w:pPr>
      <w:r w:rsidRPr="0050392B">
        <w:rPr>
          <w:rFonts w:ascii="Arial" w:eastAsia="Times New Roman" w:hAnsi="Arial" w:cs="Arial"/>
          <w:color w:val="242424"/>
          <w:sz w:val="23"/>
          <w:szCs w:val="23"/>
        </w:rPr>
        <w:t>(41) In 4.4.5.1.3, please revise the duties of the expert as for comment (36) for Section 4.4.3.</w:t>
      </w:r>
    </w:p>
    <w:p w14:paraId="666E7FCD" w14:textId="0103CB38" w:rsidR="0087184C" w:rsidRDefault="0087184C" w:rsidP="0050392B">
      <w:pPr>
        <w:shd w:val="clear" w:color="auto" w:fill="FFFFFF"/>
        <w:spacing w:after="0" w:line="240" w:lineRule="auto"/>
        <w:rPr>
          <w:ins w:id="222" w:author="Brandon Abley" w:date="2023-11-02T17:48:00Z"/>
          <w:rFonts w:ascii="Arial" w:eastAsia="Times New Roman" w:hAnsi="Arial" w:cs="Arial"/>
          <w:color w:val="242424"/>
          <w:sz w:val="23"/>
          <w:szCs w:val="23"/>
        </w:rPr>
      </w:pPr>
      <w:ins w:id="223" w:author="Brandon Abley" w:date="2023-11-02T17:48:00Z">
        <w:r>
          <w:rPr>
            <w:rFonts w:ascii="Arial" w:eastAsia="Times New Roman" w:hAnsi="Arial" w:cs="Arial"/>
            <w:color w:val="242424"/>
            <w:sz w:val="23"/>
            <w:szCs w:val="23"/>
          </w:rPr>
          <w:t xml:space="preserve">Ok </w:t>
        </w:r>
      </w:ins>
    </w:p>
    <w:p w14:paraId="502A401E" w14:textId="77777777" w:rsidR="0087184C" w:rsidRPr="0050392B" w:rsidRDefault="0087184C" w:rsidP="0050392B">
      <w:pPr>
        <w:shd w:val="clear" w:color="auto" w:fill="FFFFFF"/>
        <w:spacing w:after="0" w:line="240" w:lineRule="auto"/>
        <w:rPr>
          <w:rFonts w:ascii="Arial" w:eastAsia="Times New Roman" w:hAnsi="Arial" w:cs="Arial"/>
          <w:color w:val="242424"/>
          <w:sz w:val="23"/>
          <w:szCs w:val="23"/>
        </w:rPr>
      </w:pPr>
    </w:p>
    <w:p w14:paraId="4E8294E4" w14:textId="77777777" w:rsidR="0050392B" w:rsidRDefault="0050392B" w:rsidP="0050392B">
      <w:pPr>
        <w:shd w:val="clear" w:color="auto" w:fill="FFFFFF"/>
        <w:spacing w:after="0" w:line="240" w:lineRule="auto"/>
        <w:rPr>
          <w:ins w:id="224" w:author="Brandon Abley" w:date="2023-11-02T17:57:00Z"/>
          <w:rFonts w:ascii="Arial" w:eastAsia="Times New Roman" w:hAnsi="Arial" w:cs="Arial"/>
          <w:color w:val="242424"/>
          <w:sz w:val="23"/>
          <w:szCs w:val="23"/>
        </w:rPr>
      </w:pPr>
      <w:r w:rsidRPr="0050392B">
        <w:rPr>
          <w:rFonts w:ascii="Arial" w:eastAsia="Times New Roman" w:hAnsi="Arial" w:cs="Arial"/>
          <w:color w:val="242424"/>
          <w:sz w:val="23"/>
          <w:szCs w:val="23"/>
        </w:rPr>
        <w:t>(42) In 4.4.5.2, an "an" is missing in "and entry" (should be "and an entry").</w:t>
      </w:r>
    </w:p>
    <w:p w14:paraId="0D108D67" w14:textId="65126A87" w:rsidR="00B917D6" w:rsidRPr="0050392B" w:rsidRDefault="00B917D6" w:rsidP="0050392B">
      <w:pPr>
        <w:shd w:val="clear" w:color="auto" w:fill="FFFFFF"/>
        <w:spacing w:after="0" w:line="240" w:lineRule="auto"/>
        <w:rPr>
          <w:rFonts w:ascii="Arial" w:eastAsia="Times New Roman" w:hAnsi="Arial" w:cs="Arial"/>
          <w:color w:val="242424"/>
          <w:sz w:val="23"/>
          <w:szCs w:val="23"/>
        </w:rPr>
      </w:pPr>
      <w:ins w:id="225" w:author="Brandon Abley" w:date="2023-11-02T17:57:00Z">
        <w:r>
          <w:rPr>
            <w:rFonts w:ascii="Arial" w:eastAsia="Times New Roman" w:hAnsi="Arial" w:cs="Arial"/>
            <w:color w:val="242424"/>
            <w:sz w:val="23"/>
            <w:szCs w:val="23"/>
          </w:rPr>
          <w:t xml:space="preserve">Author cannot find this error in the </w:t>
        </w:r>
        <w:proofErr w:type="gramStart"/>
        <w:r>
          <w:rPr>
            <w:rFonts w:ascii="Arial" w:eastAsia="Times New Roman" w:hAnsi="Arial" w:cs="Arial"/>
            <w:color w:val="242424"/>
            <w:sz w:val="23"/>
            <w:szCs w:val="23"/>
          </w:rPr>
          <w:t>draft</w:t>
        </w:r>
      </w:ins>
      <w:proofErr w:type="gramEnd"/>
    </w:p>
    <w:p w14:paraId="0296CCF1" w14:textId="77777777" w:rsidR="0050392B" w:rsidRDefault="0050392B" w:rsidP="0050392B">
      <w:pPr>
        <w:shd w:val="clear" w:color="auto" w:fill="FFFFFF"/>
        <w:spacing w:after="0" w:line="240" w:lineRule="auto"/>
        <w:rPr>
          <w:ins w:id="226" w:author="Brandon Abley" w:date="2023-11-02T17:57:00Z"/>
          <w:rFonts w:ascii="Arial" w:eastAsia="Times New Roman" w:hAnsi="Arial" w:cs="Arial"/>
          <w:color w:val="242424"/>
          <w:sz w:val="23"/>
          <w:szCs w:val="23"/>
        </w:rPr>
      </w:pPr>
      <w:r w:rsidRPr="0050392B">
        <w:rPr>
          <w:rFonts w:ascii="Arial" w:eastAsia="Times New Roman" w:hAnsi="Arial" w:cs="Arial"/>
          <w:color w:val="242424"/>
          <w:sz w:val="23"/>
          <w:szCs w:val="23"/>
        </w:rPr>
        <w:t>(43) In 4.4.5.2.3, please revise the duties of the expert as for comment (36) for Section 4.4.3.</w:t>
      </w:r>
    </w:p>
    <w:p w14:paraId="33336627" w14:textId="538868FD" w:rsidR="00B917D6" w:rsidRDefault="00B917D6" w:rsidP="0050392B">
      <w:pPr>
        <w:shd w:val="clear" w:color="auto" w:fill="FFFFFF"/>
        <w:spacing w:after="0" w:line="240" w:lineRule="auto"/>
        <w:rPr>
          <w:ins w:id="227" w:author="Brandon Abley" w:date="2023-11-02T17:57:00Z"/>
          <w:rFonts w:ascii="Arial" w:eastAsia="Times New Roman" w:hAnsi="Arial" w:cs="Arial"/>
          <w:color w:val="242424"/>
          <w:sz w:val="23"/>
          <w:szCs w:val="23"/>
        </w:rPr>
      </w:pPr>
      <w:ins w:id="228" w:author="Brandon Abley" w:date="2023-11-02T17:57:00Z">
        <w:r>
          <w:rPr>
            <w:rFonts w:ascii="Arial" w:eastAsia="Times New Roman" w:hAnsi="Arial" w:cs="Arial"/>
            <w:color w:val="242424"/>
            <w:sz w:val="23"/>
            <w:szCs w:val="23"/>
          </w:rPr>
          <w:t>Ok</w:t>
        </w:r>
      </w:ins>
    </w:p>
    <w:p w14:paraId="7EE0905E" w14:textId="77777777" w:rsidR="00B917D6" w:rsidRPr="0050392B" w:rsidRDefault="00B917D6" w:rsidP="0050392B">
      <w:pPr>
        <w:shd w:val="clear" w:color="auto" w:fill="FFFFFF"/>
        <w:spacing w:after="0" w:line="240" w:lineRule="auto"/>
        <w:rPr>
          <w:rFonts w:ascii="Arial" w:eastAsia="Times New Roman" w:hAnsi="Arial" w:cs="Arial"/>
          <w:color w:val="242424"/>
          <w:sz w:val="23"/>
          <w:szCs w:val="23"/>
        </w:rPr>
      </w:pPr>
    </w:p>
    <w:p w14:paraId="6E40F26B" w14:textId="77777777" w:rsidR="0050392B" w:rsidRPr="0050392B" w:rsidRDefault="0050392B" w:rsidP="0050392B">
      <w:pPr>
        <w:shd w:val="clear" w:color="auto" w:fill="FFFFFF"/>
        <w:spacing w:after="0" w:line="240" w:lineRule="auto"/>
        <w:rPr>
          <w:rFonts w:ascii="Arial" w:eastAsia="Times New Roman" w:hAnsi="Arial" w:cs="Arial"/>
          <w:color w:val="242424"/>
          <w:sz w:val="23"/>
          <w:szCs w:val="23"/>
        </w:rPr>
      </w:pPr>
      <w:r w:rsidRPr="0050392B">
        <w:rPr>
          <w:rFonts w:ascii="Arial" w:eastAsia="Times New Roman" w:hAnsi="Arial" w:cs="Arial"/>
          <w:color w:val="242424"/>
          <w:sz w:val="23"/>
          <w:szCs w:val="23"/>
        </w:rPr>
        <w:t>(44) In 4.4.5.3, consider adding "from outside an ESInet" and changing "directed" to "routed" in "Test calls are directed to". i.e., change:</w:t>
      </w:r>
    </w:p>
    <w:p w14:paraId="4CA0EDE8" w14:textId="77777777" w:rsidR="0050392B" w:rsidRPr="0050392B" w:rsidRDefault="0050392B" w:rsidP="0050392B">
      <w:pPr>
        <w:shd w:val="clear" w:color="auto" w:fill="FFFFFF"/>
        <w:spacing w:after="0" w:line="240" w:lineRule="auto"/>
        <w:rPr>
          <w:rFonts w:ascii="Arial" w:eastAsia="Times New Roman" w:hAnsi="Arial" w:cs="Arial"/>
          <w:color w:val="242424"/>
          <w:sz w:val="23"/>
          <w:szCs w:val="23"/>
        </w:rPr>
      </w:pPr>
      <w:r w:rsidRPr="0050392B">
        <w:rPr>
          <w:rFonts w:ascii="Arial" w:eastAsia="Times New Roman" w:hAnsi="Arial" w:cs="Arial"/>
          <w:color w:val="242424"/>
          <w:sz w:val="23"/>
          <w:szCs w:val="23"/>
        </w:rPr>
        <w:t>Test calls are directed to "</w:t>
      </w:r>
      <w:proofErr w:type="spellStart"/>
      <w:proofErr w:type="gramStart"/>
      <w:r w:rsidRPr="0050392B">
        <w:rPr>
          <w:rFonts w:ascii="Arial" w:eastAsia="Times New Roman" w:hAnsi="Arial" w:cs="Arial"/>
          <w:color w:val="242424"/>
          <w:sz w:val="23"/>
          <w:szCs w:val="23"/>
        </w:rPr>
        <w:t>urn:service</w:t>
      </w:r>
      <w:proofErr w:type="gramEnd"/>
      <w:r w:rsidRPr="0050392B">
        <w:rPr>
          <w:rFonts w:ascii="Arial" w:eastAsia="Times New Roman" w:hAnsi="Arial" w:cs="Arial"/>
          <w:color w:val="242424"/>
          <w:sz w:val="23"/>
          <w:szCs w:val="23"/>
        </w:rPr>
        <w:t>:test.sos</w:t>
      </w:r>
      <w:proofErr w:type="spellEnd"/>
      <w:r w:rsidRPr="0050392B">
        <w:rPr>
          <w:rFonts w:ascii="Arial" w:eastAsia="Times New Roman" w:hAnsi="Arial" w:cs="Arial"/>
          <w:color w:val="242424"/>
          <w:sz w:val="23"/>
          <w:szCs w:val="23"/>
        </w:rPr>
        <w:t>"</w:t>
      </w:r>
    </w:p>
    <w:p w14:paraId="54D3B193" w14:textId="77777777" w:rsidR="0050392B" w:rsidRPr="0050392B" w:rsidRDefault="0050392B" w:rsidP="0050392B">
      <w:pPr>
        <w:shd w:val="clear" w:color="auto" w:fill="FFFFFF"/>
        <w:spacing w:after="0" w:line="240" w:lineRule="auto"/>
        <w:rPr>
          <w:rFonts w:ascii="Arial" w:eastAsia="Times New Roman" w:hAnsi="Arial" w:cs="Arial"/>
          <w:color w:val="242424"/>
          <w:sz w:val="23"/>
          <w:szCs w:val="23"/>
        </w:rPr>
      </w:pPr>
      <w:r w:rsidRPr="0050392B">
        <w:rPr>
          <w:rFonts w:ascii="Arial" w:eastAsia="Times New Roman" w:hAnsi="Arial" w:cs="Arial"/>
          <w:color w:val="242424"/>
          <w:sz w:val="23"/>
          <w:szCs w:val="23"/>
        </w:rPr>
        <w:t>To:</w:t>
      </w:r>
    </w:p>
    <w:p w14:paraId="58503B81" w14:textId="77777777" w:rsidR="0050392B" w:rsidRDefault="0050392B" w:rsidP="0050392B">
      <w:pPr>
        <w:shd w:val="clear" w:color="auto" w:fill="FFFFFF"/>
        <w:spacing w:after="0" w:line="240" w:lineRule="auto"/>
        <w:rPr>
          <w:ins w:id="229" w:author="Brandon Abley" w:date="2023-11-02T17:57:00Z"/>
          <w:rFonts w:ascii="Arial" w:eastAsia="Times New Roman" w:hAnsi="Arial" w:cs="Arial"/>
          <w:color w:val="242424"/>
          <w:sz w:val="23"/>
          <w:szCs w:val="23"/>
        </w:rPr>
      </w:pPr>
      <w:r w:rsidRPr="0050392B">
        <w:rPr>
          <w:rFonts w:ascii="Arial" w:eastAsia="Times New Roman" w:hAnsi="Arial" w:cs="Arial"/>
          <w:color w:val="242424"/>
          <w:sz w:val="23"/>
          <w:szCs w:val="23"/>
        </w:rPr>
        <w:t>Test calls from outside an ESInet are routed using "</w:t>
      </w:r>
      <w:proofErr w:type="spellStart"/>
      <w:proofErr w:type="gramStart"/>
      <w:r w:rsidRPr="0050392B">
        <w:rPr>
          <w:rFonts w:ascii="Arial" w:eastAsia="Times New Roman" w:hAnsi="Arial" w:cs="Arial"/>
          <w:color w:val="242424"/>
          <w:sz w:val="23"/>
          <w:szCs w:val="23"/>
        </w:rPr>
        <w:t>urn:service</w:t>
      </w:r>
      <w:proofErr w:type="gramEnd"/>
      <w:r w:rsidRPr="0050392B">
        <w:rPr>
          <w:rFonts w:ascii="Arial" w:eastAsia="Times New Roman" w:hAnsi="Arial" w:cs="Arial"/>
          <w:color w:val="242424"/>
          <w:sz w:val="23"/>
          <w:szCs w:val="23"/>
        </w:rPr>
        <w:t>:test.sos</w:t>
      </w:r>
      <w:proofErr w:type="spellEnd"/>
      <w:r w:rsidRPr="0050392B">
        <w:rPr>
          <w:rFonts w:ascii="Arial" w:eastAsia="Times New Roman" w:hAnsi="Arial" w:cs="Arial"/>
          <w:color w:val="242424"/>
          <w:sz w:val="23"/>
          <w:szCs w:val="23"/>
        </w:rPr>
        <w:t>"</w:t>
      </w:r>
    </w:p>
    <w:p w14:paraId="4D262601" w14:textId="1FC92389" w:rsidR="00B917D6" w:rsidRDefault="00B917D6" w:rsidP="0050392B">
      <w:pPr>
        <w:shd w:val="clear" w:color="auto" w:fill="FFFFFF"/>
        <w:spacing w:after="0" w:line="240" w:lineRule="auto"/>
        <w:rPr>
          <w:ins w:id="230" w:author="Brandon Abley" w:date="2023-11-02T17:57:00Z"/>
          <w:rFonts w:ascii="Arial" w:eastAsia="Times New Roman" w:hAnsi="Arial" w:cs="Arial"/>
          <w:color w:val="242424"/>
          <w:sz w:val="23"/>
          <w:szCs w:val="23"/>
        </w:rPr>
      </w:pPr>
      <w:ins w:id="231" w:author="Brandon Abley" w:date="2023-11-02T17:58:00Z">
        <w:r>
          <w:rPr>
            <w:rFonts w:ascii="Arial" w:eastAsia="Times New Roman" w:hAnsi="Arial" w:cs="Arial"/>
            <w:color w:val="242424"/>
            <w:sz w:val="23"/>
            <w:szCs w:val="23"/>
          </w:rPr>
          <w:t>ok</w:t>
        </w:r>
      </w:ins>
    </w:p>
    <w:p w14:paraId="6ACEB86F" w14:textId="77777777" w:rsidR="00B917D6" w:rsidRPr="0050392B" w:rsidRDefault="00B917D6" w:rsidP="0050392B">
      <w:pPr>
        <w:shd w:val="clear" w:color="auto" w:fill="FFFFFF"/>
        <w:spacing w:after="0" w:line="240" w:lineRule="auto"/>
        <w:rPr>
          <w:rFonts w:ascii="Arial" w:eastAsia="Times New Roman" w:hAnsi="Arial" w:cs="Arial"/>
          <w:color w:val="242424"/>
          <w:sz w:val="23"/>
          <w:szCs w:val="23"/>
        </w:rPr>
      </w:pPr>
    </w:p>
    <w:p w14:paraId="19079B4F" w14:textId="77777777" w:rsidR="0050392B" w:rsidRDefault="0050392B" w:rsidP="0050392B">
      <w:pPr>
        <w:shd w:val="clear" w:color="auto" w:fill="FFFFFF"/>
        <w:spacing w:after="0" w:line="240" w:lineRule="auto"/>
        <w:rPr>
          <w:ins w:id="232" w:author="Brandon Abley" w:date="2023-11-02T18:08:00Z"/>
          <w:rFonts w:ascii="Arial" w:eastAsia="Times New Roman" w:hAnsi="Arial" w:cs="Arial"/>
          <w:color w:val="242424"/>
          <w:sz w:val="23"/>
          <w:szCs w:val="23"/>
        </w:rPr>
      </w:pPr>
      <w:r w:rsidRPr="0050392B">
        <w:rPr>
          <w:rFonts w:ascii="Arial" w:eastAsia="Times New Roman" w:hAnsi="Arial" w:cs="Arial"/>
          <w:color w:val="242424"/>
          <w:sz w:val="23"/>
          <w:szCs w:val="23"/>
        </w:rPr>
        <w:t xml:space="preserve">(45) Also in 4.4.5.3, I suggest changing "similar" to "corresponding" to show that the levels and identifiers should be the </w:t>
      </w:r>
      <w:proofErr w:type="gramStart"/>
      <w:r w:rsidRPr="0050392B">
        <w:rPr>
          <w:rFonts w:ascii="Arial" w:eastAsia="Times New Roman" w:hAnsi="Arial" w:cs="Arial"/>
          <w:color w:val="242424"/>
          <w:sz w:val="23"/>
          <w:szCs w:val="23"/>
        </w:rPr>
        <w:t>same .</w:t>
      </w:r>
      <w:proofErr w:type="gramEnd"/>
    </w:p>
    <w:p w14:paraId="7731F4B6" w14:textId="4D951170" w:rsidR="00DF5C19" w:rsidRDefault="00DF5C19" w:rsidP="0050392B">
      <w:pPr>
        <w:shd w:val="clear" w:color="auto" w:fill="FFFFFF"/>
        <w:spacing w:after="0" w:line="240" w:lineRule="auto"/>
        <w:rPr>
          <w:ins w:id="233" w:author="Brandon Abley" w:date="2023-11-02T18:08:00Z"/>
          <w:rFonts w:ascii="Arial" w:eastAsia="Times New Roman" w:hAnsi="Arial" w:cs="Arial"/>
          <w:color w:val="242424"/>
          <w:sz w:val="23"/>
          <w:szCs w:val="23"/>
        </w:rPr>
      </w:pPr>
      <w:ins w:id="234" w:author="Brandon Abley" w:date="2023-11-02T18:08:00Z">
        <w:r>
          <w:rPr>
            <w:rFonts w:ascii="Arial" w:eastAsia="Times New Roman" w:hAnsi="Arial" w:cs="Arial"/>
            <w:color w:val="242424"/>
            <w:sz w:val="23"/>
            <w:szCs w:val="23"/>
          </w:rPr>
          <w:t>Ok</w:t>
        </w:r>
      </w:ins>
    </w:p>
    <w:p w14:paraId="5FB5B3E4" w14:textId="77777777" w:rsidR="00DF5C19" w:rsidRPr="0050392B" w:rsidRDefault="00DF5C19" w:rsidP="0050392B">
      <w:pPr>
        <w:shd w:val="clear" w:color="auto" w:fill="FFFFFF"/>
        <w:spacing w:after="0" w:line="240" w:lineRule="auto"/>
        <w:rPr>
          <w:rFonts w:ascii="Arial" w:eastAsia="Times New Roman" w:hAnsi="Arial" w:cs="Arial"/>
          <w:color w:val="242424"/>
          <w:sz w:val="23"/>
          <w:szCs w:val="23"/>
        </w:rPr>
      </w:pPr>
    </w:p>
    <w:p w14:paraId="53DDD833" w14:textId="77777777" w:rsidR="0050392B" w:rsidRDefault="0050392B" w:rsidP="0050392B">
      <w:pPr>
        <w:shd w:val="clear" w:color="auto" w:fill="FFFFFF"/>
        <w:spacing w:after="0" w:line="240" w:lineRule="auto"/>
        <w:rPr>
          <w:ins w:id="235" w:author="Brandon Abley" w:date="2023-11-02T18:08:00Z"/>
          <w:rFonts w:ascii="Arial" w:eastAsia="Times New Roman" w:hAnsi="Arial" w:cs="Arial"/>
          <w:color w:val="242424"/>
          <w:sz w:val="23"/>
          <w:szCs w:val="23"/>
        </w:rPr>
      </w:pPr>
      <w:r w:rsidRPr="0050392B">
        <w:rPr>
          <w:rFonts w:ascii="Arial" w:eastAsia="Times New Roman" w:hAnsi="Arial" w:cs="Arial"/>
          <w:color w:val="242424"/>
          <w:sz w:val="23"/>
          <w:szCs w:val="23"/>
        </w:rPr>
        <w:t xml:space="preserve">(46) In 4.4.5.4, it might be </w:t>
      </w:r>
      <w:proofErr w:type="gramStart"/>
      <w:r w:rsidRPr="0050392B">
        <w:rPr>
          <w:rFonts w:ascii="Arial" w:eastAsia="Times New Roman" w:hAnsi="Arial" w:cs="Arial"/>
          <w:color w:val="242424"/>
          <w:sz w:val="23"/>
          <w:szCs w:val="23"/>
        </w:rPr>
        <w:t>more clear</w:t>
      </w:r>
      <w:proofErr w:type="gramEnd"/>
      <w:r w:rsidRPr="0050392B">
        <w:rPr>
          <w:rFonts w:ascii="Arial" w:eastAsia="Times New Roman" w:hAnsi="Arial" w:cs="Arial"/>
          <w:color w:val="242424"/>
          <w:sz w:val="23"/>
          <w:szCs w:val="23"/>
        </w:rPr>
        <w:t xml:space="preserve"> to change "other contexts" to "contexts besides routing where LoST queries are used".</w:t>
      </w:r>
    </w:p>
    <w:p w14:paraId="3CFCD3B4" w14:textId="3C6D2433" w:rsidR="00DF5C19" w:rsidRDefault="00DF5C19" w:rsidP="0050392B">
      <w:pPr>
        <w:shd w:val="clear" w:color="auto" w:fill="FFFFFF"/>
        <w:spacing w:after="0" w:line="240" w:lineRule="auto"/>
        <w:rPr>
          <w:ins w:id="236" w:author="Brandon Abley" w:date="2023-11-02T18:08:00Z"/>
          <w:rFonts w:ascii="Arial" w:eastAsia="Times New Roman" w:hAnsi="Arial" w:cs="Arial"/>
          <w:color w:val="242424"/>
          <w:sz w:val="23"/>
          <w:szCs w:val="23"/>
        </w:rPr>
      </w:pPr>
      <w:ins w:id="237" w:author="Brandon Abley" w:date="2023-11-02T18:09:00Z">
        <w:r>
          <w:rPr>
            <w:rFonts w:ascii="Arial" w:eastAsia="Times New Roman" w:hAnsi="Arial" w:cs="Arial"/>
            <w:color w:val="242424"/>
            <w:sz w:val="23"/>
            <w:szCs w:val="23"/>
          </w:rPr>
          <w:t xml:space="preserve">Decline to </w:t>
        </w:r>
        <w:proofErr w:type="gramStart"/>
        <w:r>
          <w:rPr>
            <w:rFonts w:ascii="Arial" w:eastAsia="Times New Roman" w:hAnsi="Arial" w:cs="Arial"/>
            <w:color w:val="242424"/>
            <w:sz w:val="23"/>
            <w:szCs w:val="23"/>
          </w:rPr>
          <w:t>c</w:t>
        </w:r>
      </w:ins>
      <w:ins w:id="238" w:author="Brandon Abley" w:date="2023-11-02T18:10:00Z">
        <w:r>
          <w:rPr>
            <w:rFonts w:ascii="Arial" w:eastAsia="Times New Roman" w:hAnsi="Arial" w:cs="Arial"/>
            <w:color w:val="242424"/>
            <w:sz w:val="23"/>
            <w:szCs w:val="23"/>
          </w:rPr>
          <w:t>hange</w:t>
        </w:r>
      </w:ins>
      <w:proofErr w:type="gramEnd"/>
    </w:p>
    <w:p w14:paraId="5E7ADCE7" w14:textId="77777777" w:rsidR="00DF5C19" w:rsidRPr="0050392B" w:rsidRDefault="00DF5C19" w:rsidP="0050392B">
      <w:pPr>
        <w:shd w:val="clear" w:color="auto" w:fill="FFFFFF"/>
        <w:spacing w:after="0" w:line="240" w:lineRule="auto"/>
        <w:rPr>
          <w:rFonts w:ascii="Arial" w:eastAsia="Times New Roman" w:hAnsi="Arial" w:cs="Arial"/>
          <w:color w:val="242424"/>
          <w:sz w:val="23"/>
          <w:szCs w:val="23"/>
        </w:rPr>
      </w:pPr>
    </w:p>
    <w:p w14:paraId="00BC06B4" w14:textId="77777777" w:rsidR="0050392B" w:rsidRDefault="0050392B" w:rsidP="0050392B">
      <w:pPr>
        <w:shd w:val="clear" w:color="auto" w:fill="FFFFFF"/>
        <w:spacing w:after="0" w:line="240" w:lineRule="auto"/>
        <w:rPr>
          <w:ins w:id="239" w:author="Brandon Abley" w:date="2023-11-03T09:19:00Z"/>
          <w:rFonts w:ascii="Arial" w:eastAsia="Times New Roman" w:hAnsi="Arial" w:cs="Arial"/>
          <w:color w:val="242424"/>
          <w:sz w:val="23"/>
          <w:szCs w:val="23"/>
        </w:rPr>
      </w:pPr>
      <w:r w:rsidRPr="0050392B">
        <w:rPr>
          <w:rFonts w:ascii="Arial" w:eastAsia="Times New Roman" w:hAnsi="Arial" w:cs="Arial"/>
          <w:color w:val="242424"/>
          <w:sz w:val="23"/>
          <w:szCs w:val="23"/>
        </w:rPr>
        <w:t>(47) In 4.4.5.5.3, it might be helpful to clarify or explain how the expert should go about trying to minimize the number of entries.</w:t>
      </w:r>
    </w:p>
    <w:p w14:paraId="55279814" w14:textId="7F1C734B" w:rsidR="00627B3E" w:rsidRDefault="00627B3E" w:rsidP="0050392B">
      <w:pPr>
        <w:shd w:val="clear" w:color="auto" w:fill="FFFFFF"/>
        <w:spacing w:after="0" w:line="240" w:lineRule="auto"/>
        <w:rPr>
          <w:ins w:id="240" w:author="Brandon Abley" w:date="2023-11-03T09:19:00Z"/>
          <w:rFonts w:ascii="Arial" w:eastAsia="Times New Roman" w:hAnsi="Arial" w:cs="Arial"/>
          <w:color w:val="242424"/>
          <w:sz w:val="23"/>
          <w:szCs w:val="23"/>
        </w:rPr>
      </w:pPr>
      <w:ins w:id="241" w:author="Brandon Abley" w:date="2023-11-03T09:22:00Z">
        <w:r>
          <w:rPr>
            <w:rFonts w:ascii="Arial" w:eastAsia="Times New Roman" w:hAnsi="Arial" w:cs="Arial"/>
            <w:color w:val="242424"/>
            <w:sz w:val="23"/>
            <w:szCs w:val="23"/>
          </w:rPr>
          <w:t xml:space="preserve">Decline to </w:t>
        </w:r>
        <w:proofErr w:type="gramStart"/>
        <w:r>
          <w:rPr>
            <w:rFonts w:ascii="Arial" w:eastAsia="Times New Roman" w:hAnsi="Arial" w:cs="Arial"/>
            <w:color w:val="242424"/>
            <w:sz w:val="23"/>
            <w:szCs w:val="23"/>
          </w:rPr>
          <w:t>change</w:t>
        </w:r>
      </w:ins>
      <w:proofErr w:type="gramEnd"/>
    </w:p>
    <w:p w14:paraId="2CE5E3E0" w14:textId="77777777" w:rsidR="00627B3E" w:rsidRPr="0050392B" w:rsidRDefault="00627B3E" w:rsidP="0050392B">
      <w:pPr>
        <w:shd w:val="clear" w:color="auto" w:fill="FFFFFF"/>
        <w:spacing w:after="0" w:line="240" w:lineRule="auto"/>
        <w:rPr>
          <w:rFonts w:ascii="Arial" w:eastAsia="Times New Roman" w:hAnsi="Arial" w:cs="Arial"/>
          <w:color w:val="242424"/>
          <w:sz w:val="23"/>
          <w:szCs w:val="23"/>
        </w:rPr>
      </w:pPr>
    </w:p>
    <w:p w14:paraId="4859E9A1" w14:textId="77777777" w:rsidR="0050392B" w:rsidRPr="0050392B" w:rsidRDefault="0050392B" w:rsidP="0050392B">
      <w:pPr>
        <w:shd w:val="clear" w:color="auto" w:fill="FFFFFF"/>
        <w:spacing w:after="0" w:line="240" w:lineRule="auto"/>
        <w:rPr>
          <w:rFonts w:ascii="Arial" w:eastAsia="Times New Roman" w:hAnsi="Arial" w:cs="Arial"/>
          <w:color w:val="242424"/>
          <w:sz w:val="23"/>
          <w:szCs w:val="23"/>
        </w:rPr>
      </w:pPr>
      <w:r w:rsidRPr="0050392B">
        <w:rPr>
          <w:rFonts w:ascii="Arial" w:eastAsia="Times New Roman" w:hAnsi="Arial" w:cs="Arial"/>
          <w:color w:val="242424"/>
          <w:sz w:val="23"/>
          <w:szCs w:val="23"/>
        </w:rPr>
        <w:t>(48) In 4.4.5.6, this sentence doesn't seem to make sense:</w:t>
      </w:r>
    </w:p>
    <w:p w14:paraId="3C648ED8" w14:textId="77777777" w:rsidR="0050392B" w:rsidRDefault="0050392B" w:rsidP="0050392B">
      <w:pPr>
        <w:shd w:val="clear" w:color="auto" w:fill="FFFFFF"/>
        <w:spacing w:after="0" w:line="240" w:lineRule="auto"/>
        <w:rPr>
          <w:ins w:id="242" w:author="Brandon Abley" w:date="2023-11-03T09:22:00Z"/>
          <w:rFonts w:ascii="Arial" w:eastAsia="Times New Roman" w:hAnsi="Arial" w:cs="Arial"/>
          <w:color w:val="242424"/>
          <w:sz w:val="23"/>
          <w:szCs w:val="23"/>
        </w:rPr>
      </w:pPr>
      <w:r w:rsidRPr="0050392B">
        <w:rPr>
          <w:rFonts w:ascii="Arial" w:eastAsia="Times New Roman" w:hAnsi="Arial" w:cs="Arial"/>
          <w:color w:val="242424"/>
          <w:sz w:val="23"/>
          <w:szCs w:val="23"/>
        </w:rPr>
        <w:t xml:space="preserve">This is distinct from the parent </w:t>
      </w:r>
      <w:proofErr w:type="spellStart"/>
      <w:r w:rsidRPr="0050392B">
        <w:rPr>
          <w:rFonts w:ascii="Arial" w:eastAsia="Times New Roman" w:hAnsi="Arial" w:cs="Arial"/>
          <w:color w:val="242424"/>
          <w:sz w:val="23"/>
          <w:szCs w:val="23"/>
        </w:rPr>
        <w:t>subregistry</w:t>
      </w:r>
      <w:proofErr w:type="spellEnd"/>
      <w:r w:rsidRPr="0050392B">
        <w:rPr>
          <w:rFonts w:ascii="Arial" w:eastAsia="Times New Roman" w:hAnsi="Arial" w:cs="Arial"/>
          <w:color w:val="242424"/>
          <w:sz w:val="23"/>
          <w:szCs w:val="23"/>
        </w:rPr>
        <w:t>, "</w:t>
      </w:r>
      <w:proofErr w:type="spellStart"/>
      <w:proofErr w:type="gramStart"/>
      <w:r w:rsidRPr="0050392B">
        <w:rPr>
          <w:rFonts w:ascii="Arial" w:eastAsia="Times New Roman" w:hAnsi="Arial" w:cs="Arial"/>
          <w:color w:val="242424"/>
          <w:sz w:val="23"/>
          <w:szCs w:val="23"/>
        </w:rPr>
        <w:t>police.federal</w:t>
      </w:r>
      <w:proofErr w:type="spellEnd"/>
      <w:proofErr w:type="gramEnd"/>
      <w:r w:rsidRPr="0050392B">
        <w:rPr>
          <w:rFonts w:ascii="Arial" w:eastAsia="Times New Roman" w:hAnsi="Arial" w:cs="Arial"/>
          <w:color w:val="242424"/>
          <w:sz w:val="23"/>
          <w:szCs w:val="23"/>
        </w:rPr>
        <w:t xml:space="preserve">", is the </w:t>
      </w:r>
      <w:proofErr w:type="spellStart"/>
      <w:r w:rsidRPr="0050392B">
        <w:rPr>
          <w:rFonts w:ascii="Arial" w:eastAsia="Times New Roman" w:hAnsi="Arial" w:cs="Arial"/>
          <w:color w:val="242424"/>
          <w:sz w:val="23"/>
          <w:szCs w:val="23"/>
        </w:rPr>
        <w:t>police.federal</w:t>
      </w:r>
      <w:proofErr w:type="spellEnd"/>
      <w:r w:rsidRPr="0050392B">
        <w:rPr>
          <w:rFonts w:ascii="Arial" w:eastAsia="Times New Roman" w:hAnsi="Arial" w:cs="Arial"/>
          <w:color w:val="242424"/>
          <w:sz w:val="23"/>
          <w:szCs w:val="23"/>
        </w:rPr>
        <w:t xml:space="preserve"> </w:t>
      </w:r>
      <w:proofErr w:type="spellStart"/>
      <w:r w:rsidRPr="0050392B">
        <w:rPr>
          <w:rFonts w:ascii="Arial" w:eastAsia="Times New Roman" w:hAnsi="Arial" w:cs="Arial"/>
          <w:color w:val="242424"/>
          <w:sz w:val="23"/>
          <w:szCs w:val="23"/>
        </w:rPr>
        <w:t>subregistry</w:t>
      </w:r>
      <w:proofErr w:type="spellEnd"/>
      <w:r w:rsidRPr="0050392B">
        <w:rPr>
          <w:rFonts w:ascii="Arial" w:eastAsia="Times New Roman" w:hAnsi="Arial" w:cs="Arial"/>
          <w:color w:val="242424"/>
          <w:sz w:val="23"/>
          <w:szCs w:val="23"/>
        </w:rPr>
        <w:t xml:space="preserve"> includes the names for specific federal agencies, as opposed to the "</w:t>
      </w:r>
      <w:proofErr w:type="spellStart"/>
      <w:r w:rsidRPr="0050392B">
        <w:rPr>
          <w:rFonts w:ascii="Arial" w:eastAsia="Times New Roman" w:hAnsi="Arial" w:cs="Arial"/>
          <w:color w:val="242424"/>
          <w:sz w:val="23"/>
          <w:szCs w:val="23"/>
        </w:rPr>
        <w:t>responder.police</w:t>
      </w:r>
      <w:proofErr w:type="spellEnd"/>
      <w:r w:rsidRPr="0050392B">
        <w:rPr>
          <w:rFonts w:ascii="Arial" w:eastAsia="Times New Roman" w:hAnsi="Arial" w:cs="Arial"/>
          <w:color w:val="242424"/>
          <w:sz w:val="23"/>
          <w:szCs w:val="23"/>
        </w:rPr>
        <w:t xml:space="preserve">" </w:t>
      </w:r>
      <w:proofErr w:type="spellStart"/>
      <w:r w:rsidRPr="0050392B">
        <w:rPr>
          <w:rFonts w:ascii="Arial" w:eastAsia="Times New Roman" w:hAnsi="Arial" w:cs="Arial"/>
          <w:color w:val="242424"/>
          <w:sz w:val="23"/>
          <w:szCs w:val="23"/>
        </w:rPr>
        <w:t>subregistry</w:t>
      </w:r>
      <w:proofErr w:type="spellEnd"/>
      <w:r w:rsidRPr="0050392B">
        <w:rPr>
          <w:rFonts w:ascii="Arial" w:eastAsia="Times New Roman" w:hAnsi="Arial" w:cs="Arial"/>
          <w:color w:val="242424"/>
          <w:sz w:val="23"/>
          <w:szCs w:val="23"/>
        </w:rPr>
        <w:t xml:space="preserve"> which indicated the agency TYPE (police).</w:t>
      </w:r>
    </w:p>
    <w:p w14:paraId="38EA2D18" w14:textId="0D5CEFF8" w:rsidR="00627B3E" w:rsidRDefault="00627B3E" w:rsidP="0050392B">
      <w:pPr>
        <w:shd w:val="clear" w:color="auto" w:fill="FFFFFF"/>
        <w:spacing w:after="0" w:line="240" w:lineRule="auto"/>
        <w:rPr>
          <w:ins w:id="243" w:author="Brandon Abley" w:date="2023-11-03T09:22:00Z"/>
          <w:rFonts w:ascii="Arial" w:eastAsia="Times New Roman" w:hAnsi="Arial" w:cs="Arial"/>
          <w:color w:val="242424"/>
          <w:sz w:val="23"/>
          <w:szCs w:val="23"/>
        </w:rPr>
      </w:pPr>
      <w:ins w:id="244" w:author="Brandon Abley" w:date="2023-11-03T09:24:00Z">
        <w:r>
          <w:rPr>
            <w:rFonts w:ascii="Arial" w:eastAsia="Times New Roman" w:hAnsi="Arial" w:cs="Arial"/>
            <w:color w:val="242424"/>
            <w:sz w:val="23"/>
            <w:szCs w:val="23"/>
          </w:rPr>
          <w:t xml:space="preserve">Edited for </w:t>
        </w:r>
        <w:proofErr w:type="gramStart"/>
        <w:r>
          <w:rPr>
            <w:rFonts w:ascii="Arial" w:eastAsia="Times New Roman" w:hAnsi="Arial" w:cs="Arial"/>
            <w:color w:val="242424"/>
            <w:sz w:val="23"/>
            <w:szCs w:val="23"/>
          </w:rPr>
          <w:t>readability</w:t>
        </w:r>
      </w:ins>
      <w:proofErr w:type="gramEnd"/>
    </w:p>
    <w:p w14:paraId="09C56955" w14:textId="77777777" w:rsidR="00627B3E" w:rsidRPr="0050392B" w:rsidRDefault="00627B3E" w:rsidP="0050392B">
      <w:pPr>
        <w:shd w:val="clear" w:color="auto" w:fill="FFFFFF"/>
        <w:spacing w:after="0" w:line="240" w:lineRule="auto"/>
        <w:rPr>
          <w:rFonts w:ascii="Arial" w:eastAsia="Times New Roman" w:hAnsi="Arial" w:cs="Arial"/>
          <w:color w:val="242424"/>
          <w:sz w:val="23"/>
          <w:szCs w:val="23"/>
        </w:rPr>
      </w:pPr>
    </w:p>
    <w:p w14:paraId="78C8D31A" w14:textId="77777777" w:rsidR="0050392B" w:rsidRDefault="0050392B" w:rsidP="0050392B">
      <w:pPr>
        <w:shd w:val="clear" w:color="auto" w:fill="FFFFFF"/>
        <w:spacing w:after="0" w:line="240" w:lineRule="auto"/>
        <w:rPr>
          <w:ins w:id="245" w:author="Brandon Abley" w:date="2023-11-03T09:24:00Z"/>
          <w:rFonts w:ascii="Arial" w:eastAsia="Times New Roman" w:hAnsi="Arial" w:cs="Arial"/>
          <w:color w:val="242424"/>
          <w:sz w:val="23"/>
          <w:szCs w:val="23"/>
        </w:rPr>
      </w:pPr>
      <w:r w:rsidRPr="0050392B">
        <w:rPr>
          <w:rFonts w:ascii="Arial" w:eastAsia="Times New Roman" w:hAnsi="Arial" w:cs="Arial"/>
          <w:color w:val="242424"/>
          <w:sz w:val="23"/>
          <w:szCs w:val="23"/>
        </w:rPr>
        <w:lastRenderedPageBreak/>
        <w:t>(49) In 4.4.5.6.2, please clarify what "short and long forms" means, e.g., change "Short and long forms of the entry" to something such as "A short form of the agency name (often an abbreviation) and the full agency name".</w:t>
      </w:r>
    </w:p>
    <w:p w14:paraId="2A53A2C5" w14:textId="4E27B720" w:rsidR="00B00983" w:rsidRDefault="00B00983" w:rsidP="0050392B">
      <w:pPr>
        <w:shd w:val="clear" w:color="auto" w:fill="FFFFFF"/>
        <w:spacing w:after="0" w:line="240" w:lineRule="auto"/>
        <w:rPr>
          <w:ins w:id="246" w:author="Brandon Abley" w:date="2023-11-03T09:24:00Z"/>
          <w:rFonts w:ascii="Arial" w:eastAsia="Times New Roman" w:hAnsi="Arial" w:cs="Arial"/>
          <w:color w:val="242424"/>
          <w:sz w:val="23"/>
          <w:szCs w:val="23"/>
        </w:rPr>
      </w:pPr>
      <w:ins w:id="247" w:author="Brandon Abley" w:date="2023-11-03T09:24:00Z">
        <w:r>
          <w:rPr>
            <w:rFonts w:ascii="Arial" w:eastAsia="Times New Roman" w:hAnsi="Arial" w:cs="Arial"/>
            <w:color w:val="242424"/>
            <w:sz w:val="23"/>
            <w:szCs w:val="23"/>
          </w:rPr>
          <w:t>Ok</w:t>
        </w:r>
      </w:ins>
      <w:ins w:id="248" w:author="Brandon Abley" w:date="2023-11-03T09:26:00Z">
        <w:r w:rsidR="006842A5">
          <w:rPr>
            <w:rFonts w:ascii="Arial" w:eastAsia="Times New Roman" w:hAnsi="Arial" w:cs="Arial"/>
            <w:color w:val="242424"/>
            <w:sz w:val="23"/>
            <w:szCs w:val="23"/>
          </w:rPr>
          <w:t>. Added “</w:t>
        </w:r>
        <w:r w:rsidR="006842A5" w:rsidRPr="006842A5">
          <w:rPr>
            <w:rFonts w:ascii="Arial" w:eastAsia="Times New Roman" w:hAnsi="Arial" w:cs="Arial"/>
            <w:color w:val="242424"/>
            <w:sz w:val="23"/>
            <w:szCs w:val="23"/>
          </w:rPr>
          <w:t>The short form of the entry is often an abbreviation, while the long form is the official full agency name.</w:t>
        </w:r>
        <w:r w:rsidR="006842A5">
          <w:rPr>
            <w:rFonts w:ascii="Arial" w:eastAsia="Times New Roman" w:hAnsi="Arial" w:cs="Arial"/>
            <w:color w:val="242424"/>
            <w:sz w:val="23"/>
            <w:szCs w:val="23"/>
          </w:rPr>
          <w:t>”</w:t>
        </w:r>
      </w:ins>
    </w:p>
    <w:p w14:paraId="011FCD60" w14:textId="77777777" w:rsidR="00B00983" w:rsidRPr="0050392B" w:rsidRDefault="00B00983" w:rsidP="0050392B">
      <w:pPr>
        <w:shd w:val="clear" w:color="auto" w:fill="FFFFFF"/>
        <w:spacing w:after="0" w:line="240" w:lineRule="auto"/>
        <w:rPr>
          <w:rFonts w:ascii="Arial" w:eastAsia="Times New Roman" w:hAnsi="Arial" w:cs="Arial"/>
          <w:color w:val="242424"/>
          <w:sz w:val="23"/>
          <w:szCs w:val="23"/>
        </w:rPr>
      </w:pPr>
    </w:p>
    <w:p w14:paraId="4B577618" w14:textId="77777777" w:rsidR="0050392B" w:rsidRDefault="0050392B" w:rsidP="0050392B">
      <w:pPr>
        <w:shd w:val="clear" w:color="auto" w:fill="FFFFFF"/>
        <w:spacing w:after="0" w:line="240" w:lineRule="auto"/>
        <w:rPr>
          <w:ins w:id="249" w:author="Brandon Abley" w:date="2023-11-03T09:34:00Z"/>
          <w:rFonts w:ascii="Arial" w:eastAsia="Times New Roman" w:hAnsi="Arial" w:cs="Arial"/>
          <w:color w:val="242424"/>
          <w:sz w:val="23"/>
          <w:szCs w:val="23"/>
        </w:rPr>
      </w:pPr>
      <w:r w:rsidRPr="0050392B">
        <w:rPr>
          <w:rFonts w:ascii="Arial" w:eastAsia="Times New Roman" w:hAnsi="Arial" w:cs="Arial"/>
          <w:color w:val="242424"/>
          <w:sz w:val="23"/>
          <w:szCs w:val="23"/>
        </w:rPr>
        <w:t>(50) Typo in 4.4.5.6.3: missing "each" in "that entry" ("that each entry").</w:t>
      </w:r>
    </w:p>
    <w:p w14:paraId="557C479A" w14:textId="713BC389" w:rsidR="006842A5" w:rsidRDefault="006842A5" w:rsidP="0050392B">
      <w:pPr>
        <w:shd w:val="clear" w:color="auto" w:fill="FFFFFF"/>
        <w:spacing w:after="0" w:line="240" w:lineRule="auto"/>
        <w:rPr>
          <w:ins w:id="250" w:author="Brandon Abley" w:date="2023-11-03T09:26:00Z"/>
          <w:rFonts w:ascii="Arial" w:eastAsia="Times New Roman" w:hAnsi="Arial" w:cs="Arial"/>
          <w:color w:val="242424"/>
          <w:sz w:val="23"/>
          <w:szCs w:val="23"/>
        </w:rPr>
      </w:pPr>
      <w:ins w:id="251" w:author="Brandon Abley" w:date="2023-11-03T09:34:00Z">
        <w:r>
          <w:rPr>
            <w:rFonts w:ascii="Arial" w:eastAsia="Times New Roman" w:hAnsi="Arial" w:cs="Arial"/>
            <w:color w:val="242424"/>
            <w:sz w:val="23"/>
            <w:szCs w:val="23"/>
          </w:rPr>
          <w:t xml:space="preserve">Error is propagated throughout the doc and has been </w:t>
        </w:r>
        <w:proofErr w:type="gramStart"/>
        <w:r>
          <w:rPr>
            <w:rFonts w:ascii="Arial" w:eastAsia="Times New Roman" w:hAnsi="Arial" w:cs="Arial"/>
            <w:color w:val="242424"/>
            <w:sz w:val="23"/>
            <w:szCs w:val="23"/>
          </w:rPr>
          <w:t>corrected</w:t>
        </w:r>
      </w:ins>
      <w:proofErr w:type="gramEnd"/>
    </w:p>
    <w:p w14:paraId="4DDAE111" w14:textId="77777777" w:rsidR="006842A5" w:rsidRDefault="006842A5" w:rsidP="0050392B">
      <w:pPr>
        <w:shd w:val="clear" w:color="auto" w:fill="FFFFFF"/>
        <w:spacing w:after="0" w:line="240" w:lineRule="auto"/>
        <w:rPr>
          <w:ins w:id="252" w:author="Brandon Abley" w:date="2023-11-03T09:26:00Z"/>
          <w:rFonts w:ascii="Arial" w:eastAsia="Times New Roman" w:hAnsi="Arial" w:cs="Arial"/>
          <w:color w:val="242424"/>
          <w:sz w:val="23"/>
          <w:szCs w:val="23"/>
        </w:rPr>
      </w:pPr>
    </w:p>
    <w:p w14:paraId="5EA9AC4B" w14:textId="77777777" w:rsidR="006842A5" w:rsidRPr="0050392B" w:rsidRDefault="006842A5" w:rsidP="0050392B">
      <w:pPr>
        <w:shd w:val="clear" w:color="auto" w:fill="FFFFFF"/>
        <w:spacing w:after="0" w:line="240" w:lineRule="auto"/>
        <w:rPr>
          <w:rFonts w:ascii="Arial" w:eastAsia="Times New Roman" w:hAnsi="Arial" w:cs="Arial"/>
          <w:color w:val="242424"/>
          <w:sz w:val="23"/>
          <w:szCs w:val="23"/>
        </w:rPr>
      </w:pPr>
    </w:p>
    <w:p w14:paraId="755A550D" w14:textId="77777777" w:rsidR="0050392B" w:rsidRDefault="0050392B" w:rsidP="0050392B">
      <w:pPr>
        <w:shd w:val="clear" w:color="auto" w:fill="FFFFFF"/>
        <w:spacing w:after="0" w:line="240" w:lineRule="auto"/>
        <w:rPr>
          <w:ins w:id="253" w:author="Brandon Abley" w:date="2023-11-03T09:40:00Z"/>
          <w:rFonts w:ascii="Arial" w:eastAsia="Times New Roman" w:hAnsi="Arial" w:cs="Arial"/>
          <w:color w:val="242424"/>
          <w:sz w:val="23"/>
          <w:szCs w:val="23"/>
        </w:rPr>
      </w:pPr>
      <w:r w:rsidRPr="0050392B">
        <w:rPr>
          <w:rFonts w:ascii="Arial" w:eastAsia="Times New Roman" w:hAnsi="Arial" w:cs="Arial"/>
          <w:color w:val="242424"/>
          <w:sz w:val="23"/>
          <w:szCs w:val="23"/>
        </w:rPr>
        <w:t xml:space="preserve">(51) In 4.4.5.6.4, should the registry have a column that specifies one or more language </w:t>
      </w:r>
      <w:proofErr w:type="spellStart"/>
      <w:r w:rsidRPr="0050392B">
        <w:rPr>
          <w:rFonts w:ascii="Arial" w:eastAsia="Times New Roman" w:hAnsi="Arial" w:cs="Arial"/>
          <w:color w:val="242424"/>
          <w:sz w:val="23"/>
          <w:szCs w:val="23"/>
        </w:rPr>
        <w:t>subtags</w:t>
      </w:r>
      <w:proofErr w:type="spellEnd"/>
      <w:r w:rsidRPr="0050392B">
        <w:rPr>
          <w:rFonts w:ascii="Arial" w:eastAsia="Times New Roman" w:hAnsi="Arial" w:cs="Arial"/>
          <w:color w:val="242424"/>
          <w:sz w:val="23"/>
          <w:szCs w:val="23"/>
        </w:rPr>
        <w:t xml:space="preserve"> for each name? Should there be a column listing one or more country codes per name indicating where the name is in use?</w:t>
      </w:r>
    </w:p>
    <w:p w14:paraId="425B1A54" w14:textId="4A0F2491" w:rsidR="008E6F8F" w:rsidRDefault="008E6F8F" w:rsidP="0050392B">
      <w:pPr>
        <w:shd w:val="clear" w:color="auto" w:fill="FFFFFF"/>
        <w:spacing w:after="0" w:line="240" w:lineRule="auto"/>
        <w:rPr>
          <w:ins w:id="254" w:author="Brian Rosen" w:date="2023-11-08T10:18:00Z"/>
          <w:rFonts w:ascii="Arial" w:eastAsia="Times New Roman" w:hAnsi="Arial" w:cs="Arial"/>
          <w:color w:val="242424"/>
          <w:sz w:val="23"/>
          <w:szCs w:val="23"/>
        </w:rPr>
      </w:pPr>
      <w:ins w:id="255" w:author="Brandon Abley" w:date="2023-11-03T09:40:00Z">
        <w:r>
          <w:rPr>
            <w:rFonts w:ascii="Arial" w:eastAsia="Times New Roman" w:hAnsi="Arial" w:cs="Arial"/>
            <w:color w:val="242424"/>
            <w:sz w:val="23"/>
            <w:szCs w:val="23"/>
          </w:rPr>
          <w:t xml:space="preserve">Decline to change; this RFC implements the registries as envisioned in i3 which does not contemplate this field. i3 could then not populate its values as it does not have this </w:t>
        </w:r>
        <w:proofErr w:type="gramStart"/>
        <w:r>
          <w:rPr>
            <w:rFonts w:ascii="Arial" w:eastAsia="Times New Roman" w:hAnsi="Arial" w:cs="Arial"/>
            <w:color w:val="242424"/>
            <w:sz w:val="23"/>
            <w:szCs w:val="23"/>
          </w:rPr>
          <w:t>field</w:t>
        </w:r>
      </w:ins>
      <w:proofErr w:type="gramEnd"/>
    </w:p>
    <w:p w14:paraId="2E462C17" w14:textId="4D985EE6" w:rsidR="00695903" w:rsidRDefault="00695903" w:rsidP="0050392B">
      <w:pPr>
        <w:shd w:val="clear" w:color="auto" w:fill="FFFFFF"/>
        <w:spacing w:after="0" w:line="240" w:lineRule="auto"/>
        <w:rPr>
          <w:ins w:id="256" w:author="Brandon Abley" w:date="2023-11-20T12:19:00Z"/>
          <w:rFonts w:ascii="Arial" w:eastAsia="Times New Roman" w:hAnsi="Arial" w:cs="Arial"/>
          <w:color w:val="242424"/>
          <w:sz w:val="23"/>
          <w:szCs w:val="23"/>
        </w:rPr>
      </w:pPr>
      <w:ins w:id="257" w:author="Brian Rosen" w:date="2023-11-08T10:18:00Z">
        <w:r>
          <w:rPr>
            <w:rFonts w:ascii="Arial" w:eastAsia="Times New Roman" w:hAnsi="Arial" w:cs="Arial"/>
            <w:color w:val="242424"/>
            <w:sz w:val="23"/>
            <w:szCs w:val="23"/>
          </w:rPr>
          <w:t>Bri</w:t>
        </w:r>
      </w:ins>
      <w:ins w:id="258" w:author="Brian Rosen" w:date="2023-11-08T10:19:00Z">
        <w:r>
          <w:rPr>
            <w:rFonts w:ascii="Arial" w:eastAsia="Times New Roman" w:hAnsi="Arial" w:cs="Arial"/>
            <w:color w:val="242424"/>
            <w:sz w:val="23"/>
            <w:szCs w:val="23"/>
          </w:rPr>
          <w:t>an Agrees</w:t>
        </w:r>
      </w:ins>
    </w:p>
    <w:p w14:paraId="2D08F542" w14:textId="040A1C35" w:rsidR="006661C4" w:rsidRDefault="006661C4" w:rsidP="0050392B">
      <w:pPr>
        <w:shd w:val="clear" w:color="auto" w:fill="FFFFFF"/>
        <w:spacing w:after="0" w:line="240" w:lineRule="auto"/>
        <w:rPr>
          <w:ins w:id="259" w:author="Brandon Abley" w:date="2023-11-03T09:40:00Z"/>
          <w:rFonts w:ascii="Arial" w:eastAsia="Times New Roman" w:hAnsi="Arial" w:cs="Arial"/>
          <w:color w:val="242424"/>
          <w:sz w:val="23"/>
          <w:szCs w:val="23"/>
        </w:rPr>
      </w:pPr>
      <w:ins w:id="260" w:author="Brandon Abley" w:date="2023-11-20T12:19:00Z">
        <w:r>
          <w:rPr>
            <w:rFonts w:ascii="Arial" w:eastAsia="Times New Roman" w:hAnsi="Arial" w:cs="Arial"/>
            <w:color w:val="242424"/>
            <w:sz w:val="23"/>
            <w:szCs w:val="23"/>
          </w:rPr>
          <w:t>Ok</w:t>
        </w:r>
      </w:ins>
    </w:p>
    <w:p w14:paraId="2A27FD62" w14:textId="77777777" w:rsidR="008E6F8F" w:rsidRPr="0050392B" w:rsidRDefault="008E6F8F" w:rsidP="0050392B">
      <w:pPr>
        <w:shd w:val="clear" w:color="auto" w:fill="FFFFFF"/>
        <w:spacing w:after="0" w:line="240" w:lineRule="auto"/>
        <w:rPr>
          <w:rFonts w:ascii="Arial" w:eastAsia="Times New Roman" w:hAnsi="Arial" w:cs="Arial"/>
          <w:color w:val="242424"/>
          <w:sz w:val="23"/>
          <w:szCs w:val="23"/>
        </w:rPr>
      </w:pPr>
    </w:p>
    <w:p w14:paraId="257DC7DD" w14:textId="77777777" w:rsidR="0050392B" w:rsidRDefault="0050392B" w:rsidP="0050392B">
      <w:pPr>
        <w:shd w:val="clear" w:color="auto" w:fill="FFFFFF"/>
        <w:spacing w:after="0" w:line="240" w:lineRule="auto"/>
        <w:rPr>
          <w:ins w:id="261" w:author="Brandon Abley" w:date="2023-11-03T09:41:00Z"/>
          <w:rFonts w:ascii="Arial" w:eastAsia="Times New Roman" w:hAnsi="Arial" w:cs="Arial"/>
          <w:color w:val="242424"/>
          <w:sz w:val="23"/>
          <w:szCs w:val="23"/>
        </w:rPr>
      </w:pPr>
      <w:r w:rsidRPr="0050392B">
        <w:rPr>
          <w:rFonts w:ascii="Arial" w:eastAsia="Times New Roman" w:hAnsi="Arial" w:cs="Arial"/>
          <w:color w:val="242424"/>
          <w:sz w:val="23"/>
          <w:szCs w:val="23"/>
        </w:rPr>
        <w:t>(52) In 4.4.5.7, I suggest changing "has similar purposes" to "has a similar purpose".</w:t>
      </w:r>
    </w:p>
    <w:p w14:paraId="3B9F3AD2" w14:textId="61DC1F49" w:rsidR="008E6F8F" w:rsidRDefault="008E6F8F" w:rsidP="0050392B">
      <w:pPr>
        <w:shd w:val="clear" w:color="auto" w:fill="FFFFFF"/>
        <w:spacing w:after="0" w:line="240" w:lineRule="auto"/>
        <w:rPr>
          <w:ins w:id="262" w:author="Brandon Abley" w:date="2023-11-03T09:40:00Z"/>
          <w:rFonts w:ascii="Arial" w:eastAsia="Times New Roman" w:hAnsi="Arial" w:cs="Arial"/>
          <w:color w:val="242424"/>
          <w:sz w:val="23"/>
          <w:szCs w:val="23"/>
        </w:rPr>
      </w:pPr>
      <w:ins w:id="263" w:author="Brandon Abley" w:date="2023-11-03T09:41:00Z">
        <w:r>
          <w:rPr>
            <w:rFonts w:ascii="Arial" w:eastAsia="Times New Roman" w:hAnsi="Arial" w:cs="Arial"/>
            <w:color w:val="242424"/>
            <w:sz w:val="23"/>
            <w:szCs w:val="23"/>
          </w:rPr>
          <w:t>ok</w:t>
        </w:r>
      </w:ins>
    </w:p>
    <w:p w14:paraId="5D9FE3B1" w14:textId="77777777" w:rsidR="008E6F8F" w:rsidRDefault="008E6F8F" w:rsidP="0050392B">
      <w:pPr>
        <w:shd w:val="clear" w:color="auto" w:fill="FFFFFF"/>
        <w:spacing w:after="0" w:line="240" w:lineRule="auto"/>
        <w:rPr>
          <w:ins w:id="264" w:author="Brandon Abley" w:date="2023-11-03T09:40:00Z"/>
          <w:rFonts w:ascii="Arial" w:eastAsia="Times New Roman" w:hAnsi="Arial" w:cs="Arial"/>
          <w:color w:val="242424"/>
          <w:sz w:val="23"/>
          <w:szCs w:val="23"/>
        </w:rPr>
      </w:pPr>
    </w:p>
    <w:p w14:paraId="1ADF01BA" w14:textId="77777777" w:rsidR="008E6F8F" w:rsidRPr="0050392B" w:rsidRDefault="008E6F8F" w:rsidP="0050392B">
      <w:pPr>
        <w:shd w:val="clear" w:color="auto" w:fill="FFFFFF"/>
        <w:spacing w:after="0" w:line="240" w:lineRule="auto"/>
        <w:rPr>
          <w:rFonts w:ascii="Arial" w:eastAsia="Times New Roman" w:hAnsi="Arial" w:cs="Arial"/>
          <w:color w:val="242424"/>
          <w:sz w:val="23"/>
          <w:szCs w:val="23"/>
        </w:rPr>
      </w:pPr>
    </w:p>
    <w:p w14:paraId="656931BD" w14:textId="77777777" w:rsidR="0050392B" w:rsidRDefault="0050392B" w:rsidP="0050392B">
      <w:pPr>
        <w:shd w:val="clear" w:color="auto" w:fill="FFFFFF"/>
        <w:spacing w:after="0" w:line="240" w:lineRule="auto"/>
        <w:rPr>
          <w:ins w:id="265" w:author="Brandon Abley" w:date="2023-11-03T09:41:00Z"/>
          <w:rFonts w:ascii="Arial" w:eastAsia="Times New Roman" w:hAnsi="Arial" w:cs="Arial"/>
          <w:color w:val="242424"/>
          <w:sz w:val="23"/>
          <w:szCs w:val="23"/>
        </w:rPr>
      </w:pPr>
      <w:r w:rsidRPr="0050392B">
        <w:rPr>
          <w:rFonts w:ascii="Arial" w:eastAsia="Times New Roman" w:hAnsi="Arial" w:cs="Arial"/>
          <w:color w:val="242424"/>
          <w:sz w:val="23"/>
          <w:szCs w:val="23"/>
        </w:rPr>
        <w:t>(53) Also in 4.4.5.7, I suggest changing "except for types of fire response agencies" to "differentiating among types of fire response agencies."</w:t>
      </w:r>
    </w:p>
    <w:p w14:paraId="44844EC8" w14:textId="36828F5F" w:rsidR="002B3F63" w:rsidRDefault="002B3F63" w:rsidP="0050392B">
      <w:pPr>
        <w:shd w:val="clear" w:color="auto" w:fill="FFFFFF"/>
        <w:spacing w:after="0" w:line="240" w:lineRule="auto"/>
        <w:rPr>
          <w:ins w:id="266" w:author="Brandon Abley" w:date="2023-11-03T09:41:00Z"/>
          <w:rFonts w:ascii="Arial" w:eastAsia="Times New Roman" w:hAnsi="Arial" w:cs="Arial"/>
          <w:color w:val="242424"/>
          <w:sz w:val="23"/>
          <w:szCs w:val="23"/>
        </w:rPr>
      </w:pPr>
      <w:ins w:id="267" w:author="Brandon Abley" w:date="2023-11-03T09:41:00Z">
        <w:r>
          <w:rPr>
            <w:rFonts w:ascii="Arial" w:eastAsia="Times New Roman" w:hAnsi="Arial" w:cs="Arial"/>
            <w:color w:val="242424"/>
            <w:sz w:val="23"/>
            <w:szCs w:val="23"/>
          </w:rPr>
          <w:t>ok</w:t>
        </w:r>
      </w:ins>
    </w:p>
    <w:p w14:paraId="20140356" w14:textId="77777777" w:rsidR="002B3F63" w:rsidRPr="0050392B" w:rsidRDefault="002B3F63" w:rsidP="0050392B">
      <w:pPr>
        <w:shd w:val="clear" w:color="auto" w:fill="FFFFFF"/>
        <w:spacing w:after="0" w:line="240" w:lineRule="auto"/>
        <w:rPr>
          <w:rFonts w:ascii="Arial" w:eastAsia="Times New Roman" w:hAnsi="Arial" w:cs="Arial"/>
          <w:color w:val="242424"/>
          <w:sz w:val="23"/>
          <w:szCs w:val="23"/>
        </w:rPr>
      </w:pPr>
    </w:p>
    <w:p w14:paraId="0FA6124E" w14:textId="77777777" w:rsidR="0050392B" w:rsidRDefault="0050392B" w:rsidP="0050392B">
      <w:pPr>
        <w:shd w:val="clear" w:color="auto" w:fill="FFFFFF"/>
        <w:spacing w:after="0" w:line="240" w:lineRule="auto"/>
        <w:rPr>
          <w:ins w:id="268" w:author="Brandon Abley" w:date="2023-11-03T09:42:00Z"/>
          <w:rFonts w:ascii="Arial" w:eastAsia="Times New Roman" w:hAnsi="Arial" w:cs="Arial"/>
          <w:color w:val="242424"/>
          <w:sz w:val="23"/>
          <w:szCs w:val="23"/>
        </w:rPr>
      </w:pPr>
      <w:r w:rsidRPr="0050392B">
        <w:rPr>
          <w:rFonts w:ascii="Arial" w:eastAsia="Times New Roman" w:hAnsi="Arial" w:cs="Arial"/>
          <w:color w:val="242424"/>
          <w:sz w:val="23"/>
          <w:szCs w:val="23"/>
        </w:rPr>
        <w:t>(54) Typo in 4.4.5.7.3: "varies" should be "vary" in "The names used for various kinds of fire departments varies from country to country."</w:t>
      </w:r>
    </w:p>
    <w:p w14:paraId="4CA3B105" w14:textId="0C164BED" w:rsidR="002B3F63" w:rsidRDefault="002B3F63" w:rsidP="0050392B">
      <w:pPr>
        <w:shd w:val="clear" w:color="auto" w:fill="FFFFFF"/>
        <w:spacing w:after="0" w:line="240" w:lineRule="auto"/>
        <w:rPr>
          <w:ins w:id="269" w:author="Brandon Abley" w:date="2023-11-03T09:42:00Z"/>
          <w:rFonts w:ascii="Arial" w:eastAsia="Times New Roman" w:hAnsi="Arial" w:cs="Arial"/>
          <w:color w:val="242424"/>
          <w:sz w:val="23"/>
          <w:szCs w:val="23"/>
        </w:rPr>
      </w:pPr>
      <w:ins w:id="270" w:author="Brandon Abley" w:date="2023-11-03T09:42:00Z">
        <w:r>
          <w:rPr>
            <w:rFonts w:ascii="Arial" w:eastAsia="Times New Roman" w:hAnsi="Arial" w:cs="Arial"/>
            <w:color w:val="242424"/>
            <w:sz w:val="23"/>
            <w:szCs w:val="23"/>
          </w:rPr>
          <w:t>Ok</w:t>
        </w:r>
      </w:ins>
    </w:p>
    <w:p w14:paraId="085C3B5B" w14:textId="77777777" w:rsidR="002B3F63" w:rsidRPr="0050392B" w:rsidRDefault="002B3F63" w:rsidP="0050392B">
      <w:pPr>
        <w:shd w:val="clear" w:color="auto" w:fill="FFFFFF"/>
        <w:spacing w:after="0" w:line="240" w:lineRule="auto"/>
        <w:rPr>
          <w:rFonts w:ascii="Arial" w:eastAsia="Times New Roman" w:hAnsi="Arial" w:cs="Arial"/>
          <w:color w:val="242424"/>
          <w:sz w:val="23"/>
          <w:szCs w:val="23"/>
        </w:rPr>
      </w:pPr>
    </w:p>
    <w:p w14:paraId="7118EA5D" w14:textId="77777777" w:rsidR="0050392B" w:rsidRDefault="0050392B" w:rsidP="0050392B">
      <w:pPr>
        <w:shd w:val="clear" w:color="auto" w:fill="FFFFFF"/>
        <w:spacing w:after="0" w:line="240" w:lineRule="auto"/>
        <w:rPr>
          <w:ins w:id="271" w:author="Brandon Abley" w:date="2023-11-03T09:42:00Z"/>
          <w:rFonts w:ascii="Arial" w:eastAsia="Times New Roman" w:hAnsi="Arial" w:cs="Arial"/>
          <w:color w:val="242424"/>
          <w:sz w:val="23"/>
          <w:szCs w:val="23"/>
        </w:rPr>
      </w:pPr>
      <w:r w:rsidRPr="0050392B">
        <w:rPr>
          <w:rFonts w:ascii="Arial" w:eastAsia="Times New Roman" w:hAnsi="Arial" w:cs="Arial"/>
          <w:color w:val="242424"/>
          <w:sz w:val="23"/>
          <w:szCs w:val="23"/>
        </w:rPr>
        <w:t>(55) Also in 4.4.5.7.3, same request as in (46).</w:t>
      </w:r>
    </w:p>
    <w:p w14:paraId="31CABF86" w14:textId="0EE2AEE9" w:rsidR="002B3F63" w:rsidRDefault="002B3F63" w:rsidP="0050392B">
      <w:pPr>
        <w:shd w:val="clear" w:color="auto" w:fill="FFFFFF"/>
        <w:spacing w:after="0" w:line="240" w:lineRule="auto"/>
        <w:rPr>
          <w:ins w:id="272" w:author="Brandon Abley" w:date="2023-11-03T09:42:00Z"/>
          <w:rFonts w:ascii="Arial" w:eastAsia="Times New Roman" w:hAnsi="Arial" w:cs="Arial"/>
          <w:color w:val="242424"/>
          <w:sz w:val="23"/>
          <w:szCs w:val="23"/>
        </w:rPr>
      </w:pPr>
      <w:ins w:id="273" w:author="Brandon Abley" w:date="2023-11-03T09:42:00Z">
        <w:r>
          <w:rPr>
            <w:rFonts w:ascii="Arial" w:eastAsia="Times New Roman" w:hAnsi="Arial" w:cs="Arial"/>
            <w:color w:val="242424"/>
            <w:sz w:val="23"/>
            <w:szCs w:val="23"/>
          </w:rPr>
          <w:t xml:space="preserve">Decline to </w:t>
        </w:r>
        <w:proofErr w:type="gramStart"/>
        <w:r>
          <w:rPr>
            <w:rFonts w:ascii="Arial" w:eastAsia="Times New Roman" w:hAnsi="Arial" w:cs="Arial"/>
            <w:color w:val="242424"/>
            <w:sz w:val="23"/>
            <w:szCs w:val="23"/>
          </w:rPr>
          <w:t>change</w:t>
        </w:r>
        <w:proofErr w:type="gramEnd"/>
      </w:ins>
    </w:p>
    <w:p w14:paraId="694A65FC" w14:textId="77777777" w:rsidR="002B3F63" w:rsidRPr="0050392B" w:rsidRDefault="002B3F63" w:rsidP="0050392B">
      <w:pPr>
        <w:shd w:val="clear" w:color="auto" w:fill="FFFFFF"/>
        <w:spacing w:after="0" w:line="240" w:lineRule="auto"/>
        <w:rPr>
          <w:rFonts w:ascii="Arial" w:eastAsia="Times New Roman" w:hAnsi="Arial" w:cs="Arial"/>
          <w:color w:val="242424"/>
          <w:sz w:val="23"/>
          <w:szCs w:val="23"/>
        </w:rPr>
      </w:pPr>
    </w:p>
    <w:p w14:paraId="63E3DC2E" w14:textId="77777777" w:rsidR="0050392B" w:rsidRDefault="0050392B" w:rsidP="0050392B">
      <w:pPr>
        <w:shd w:val="clear" w:color="auto" w:fill="FFFFFF"/>
        <w:spacing w:after="0" w:line="240" w:lineRule="auto"/>
        <w:rPr>
          <w:ins w:id="274" w:author="Brandon Abley" w:date="2023-11-03T09:42:00Z"/>
          <w:rFonts w:ascii="Arial" w:eastAsia="Times New Roman" w:hAnsi="Arial" w:cs="Arial"/>
          <w:color w:val="242424"/>
          <w:sz w:val="23"/>
          <w:szCs w:val="23"/>
        </w:rPr>
      </w:pPr>
      <w:r w:rsidRPr="0050392B">
        <w:rPr>
          <w:rFonts w:ascii="Arial" w:eastAsia="Times New Roman" w:hAnsi="Arial" w:cs="Arial"/>
          <w:color w:val="242424"/>
          <w:sz w:val="23"/>
          <w:szCs w:val="23"/>
        </w:rPr>
        <w:t>(56) In 4.4.5.7.4, same questions as in (50).</w:t>
      </w:r>
    </w:p>
    <w:p w14:paraId="178E5CAE" w14:textId="5B5F0979" w:rsidR="002B3F63" w:rsidRDefault="002B3F63" w:rsidP="0050392B">
      <w:pPr>
        <w:shd w:val="clear" w:color="auto" w:fill="FFFFFF"/>
        <w:spacing w:after="0" w:line="240" w:lineRule="auto"/>
        <w:rPr>
          <w:ins w:id="275" w:author="Brandon Abley" w:date="2023-11-03T09:42:00Z"/>
          <w:rFonts w:ascii="Arial" w:eastAsia="Times New Roman" w:hAnsi="Arial" w:cs="Arial"/>
          <w:color w:val="242424"/>
          <w:sz w:val="23"/>
          <w:szCs w:val="23"/>
        </w:rPr>
      </w:pPr>
      <w:ins w:id="276" w:author="Brandon Abley" w:date="2023-11-03T09:42:00Z">
        <w:r>
          <w:rPr>
            <w:rFonts w:ascii="Arial" w:eastAsia="Times New Roman" w:hAnsi="Arial" w:cs="Arial"/>
            <w:color w:val="242424"/>
            <w:sz w:val="23"/>
            <w:szCs w:val="23"/>
          </w:rPr>
          <w:t xml:space="preserve">Blanket change already </w:t>
        </w:r>
        <w:proofErr w:type="gramStart"/>
        <w:r>
          <w:rPr>
            <w:rFonts w:ascii="Arial" w:eastAsia="Times New Roman" w:hAnsi="Arial" w:cs="Arial"/>
            <w:color w:val="242424"/>
            <w:sz w:val="23"/>
            <w:szCs w:val="23"/>
          </w:rPr>
          <w:t>made</w:t>
        </w:r>
        <w:proofErr w:type="gramEnd"/>
      </w:ins>
    </w:p>
    <w:p w14:paraId="79B9D536" w14:textId="77777777" w:rsidR="002B3F63" w:rsidRPr="0050392B" w:rsidRDefault="002B3F63" w:rsidP="0050392B">
      <w:pPr>
        <w:shd w:val="clear" w:color="auto" w:fill="FFFFFF"/>
        <w:spacing w:after="0" w:line="240" w:lineRule="auto"/>
        <w:rPr>
          <w:rFonts w:ascii="Arial" w:eastAsia="Times New Roman" w:hAnsi="Arial" w:cs="Arial"/>
          <w:color w:val="242424"/>
          <w:sz w:val="23"/>
          <w:szCs w:val="23"/>
        </w:rPr>
      </w:pPr>
    </w:p>
    <w:p w14:paraId="3782CE37" w14:textId="77777777" w:rsidR="0050392B" w:rsidRDefault="0050392B" w:rsidP="0050392B">
      <w:pPr>
        <w:shd w:val="clear" w:color="auto" w:fill="FFFFFF"/>
        <w:spacing w:after="0" w:line="240" w:lineRule="auto"/>
        <w:rPr>
          <w:ins w:id="277" w:author="Brandon Abley" w:date="2023-11-03T09:42:00Z"/>
          <w:rFonts w:ascii="Arial" w:eastAsia="Times New Roman" w:hAnsi="Arial" w:cs="Arial"/>
          <w:color w:val="242424"/>
          <w:sz w:val="23"/>
          <w:szCs w:val="23"/>
        </w:rPr>
      </w:pPr>
      <w:r w:rsidRPr="0050392B">
        <w:rPr>
          <w:rFonts w:ascii="Arial" w:eastAsia="Times New Roman" w:hAnsi="Arial" w:cs="Arial"/>
          <w:color w:val="242424"/>
          <w:sz w:val="23"/>
          <w:szCs w:val="23"/>
        </w:rPr>
        <w:t>(57) In 4.4.5.8, same issue as (52).</w:t>
      </w:r>
    </w:p>
    <w:p w14:paraId="68625D8D" w14:textId="777E8A8B" w:rsidR="002B3F63" w:rsidRDefault="002B3F63" w:rsidP="0050392B">
      <w:pPr>
        <w:shd w:val="clear" w:color="auto" w:fill="FFFFFF"/>
        <w:spacing w:after="0" w:line="240" w:lineRule="auto"/>
        <w:rPr>
          <w:ins w:id="278" w:author="Brandon Abley" w:date="2023-11-03T09:42:00Z"/>
          <w:rFonts w:ascii="Arial" w:eastAsia="Times New Roman" w:hAnsi="Arial" w:cs="Arial"/>
          <w:color w:val="242424"/>
          <w:sz w:val="23"/>
          <w:szCs w:val="23"/>
        </w:rPr>
      </w:pPr>
      <w:ins w:id="279" w:author="Brandon Abley" w:date="2023-11-03T09:43:00Z">
        <w:r>
          <w:rPr>
            <w:rFonts w:ascii="Arial" w:eastAsia="Times New Roman" w:hAnsi="Arial" w:cs="Arial"/>
            <w:color w:val="242424"/>
            <w:sz w:val="23"/>
            <w:szCs w:val="23"/>
          </w:rPr>
          <w:t>ok</w:t>
        </w:r>
      </w:ins>
    </w:p>
    <w:p w14:paraId="400C19F2" w14:textId="77777777" w:rsidR="002B3F63" w:rsidRPr="0050392B" w:rsidRDefault="002B3F63" w:rsidP="0050392B">
      <w:pPr>
        <w:shd w:val="clear" w:color="auto" w:fill="FFFFFF"/>
        <w:spacing w:after="0" w:line="240" w:lineRule="auto"/>
        <w:rPr>
          <w:rFonts w:ascii="Arial" w:eastAsia="Times New Roman" w:hAnsi="Arial" w:cs="Arial"/>
          <w:color w:val="242424"/>
          <w:sz w:val="23"/>
          <w:szCs w:val="23"/>
        </w:rPr>
      </w:pPr>
    </w:p>
    <w:p w14:paraId="302DF756" w14:textId="77777777" w:rsidR="0050392B" w:rsidRDefault="0050392B" w:rsidP="0050392B">
      <w:pPr>
        <w:shd w:val="clear" w:color="auto" w:fill="FFFFFF"/>
        <w:spacing w:after="0" w:line="240" w:lineRule="auto"/>
        <w:rPr>
          <w:ins w:id="280" w:author="Brandon Abley" w:date="2023-11-03T09:44:00Z"/>
          <w:rFonts w:ascii="Arial" w:eastAsia="Times New Roman" w:hAnsi="Arial" w:cs="Arial"/>
          <w:color w:val="242424"/>
          <w:sz w:val="23"/>
          <w:szCs w:val="23"/>
        </w:rPr>
      </w:pPr>
      <w:r w:rsidRPr="0050392B">
        <w:rPr>
          <w:rFonts w:ascii="Arial" w:eastAsia="Times New Roman" w:hAnsi="Arial" w:cs="Arial"/>
          <w:color w:val="242424"/>
          <w:sz w:val="23"/>
          <w:szCs w:val="23"/>
        </w:rPr>
        <w:t>(58) In 4.4.5.8.3, same issue as (46).</w:t>
      </w:r>
    </w:p>
    <w:p w14:paraId="59C95A79" w14:textId="48804B8D" w:rsidR="002B3F63" w:rsidRDefault="002B3F63" w:rsidP="0050392B">
      <w:pPr>
        <w:shd w:val="clear" w:color="auto" w:fill="FFFFFF"/>
        <w:spacing w:after="0" w:line="240" w:lineRule="auto"/>
        <w:rPr>
          <w:ins w:id="281" w:author="Brandon Abley" w:date="2023-11-03T09:44:00Z"/>
          <w:rFonts w:ascii="Arial" w:eastAsia="Times New Roman" w:hAnsi="Arial" w:cs="Arial"/>
          <w:color w:val="242424"/>
          <w:sz w:val="23"/>
          <w:szCs w:val="23"/>
        </w:rPr>
      </w:pPr>
      <w:ins w:id="282" w:author="Brandon Abley" w:date="2023-11-03T09:44:00Z">
        <w:r>
          <w:rPr>
            <w:rFonts w:ascii="Arial" w:eastAsia="Times New Roman" w:hAnsi="Arial" w:cs="Arial"/>
            <w:color w:val="242424"/>
            <w:sz w:val="23"/>
            <w:szCs w:val="23"/>
          </w:rPr>
          <w:t xml:space="preserve">Blanket change </w:t>
        </w:r>
        <w:proofErr w:type="gramStart"/>
        <w:r>
          <w:rPr>
            <w:rFonts w:ascii="Arial" w:eastAsia="Times New Roman" w:hAnsi="Arial" w:cs="Arial"/>
            <w:color w:val="242424"/>
            <w:sz w:val="23"/>
            <w:szCs w:val="23"/>
          </w:rPr>
          <w:t>declined</w:t>
        </w:r>
        <w:proofErr w:type="gramEnd"/>
      </w:ins>
    </w:p>
    <w:p w14:paraId="680ACFD2" w14:textId="77777777" w:rsidR="002B3F63" w:rsidRPr="0050392B" w:rsidRDefault="002B3F63" w:rsidP="0050392B">
      <w:pPr>
        <w:shd w:val="clear" w:color="auto" w:fill="FFFFFF"/>
        <w:spacing w:after="0" w:line="240" w:lineRule="auto"/>
        <w:rPr>
          <w:rFonts w:ascii="Arial" w:eastAsia="Times New Roman" w:hAnsi="Arial" w:cs="Arial"/>
          <w:color w:val="242424"/>
          <w:sz w:val="23"/>
          <w:szCs w:val="23"/>
        </w:rPr>
      </w:pPr>
    </w:p>
    <w:p w14:paraId="6E767289" w14:textId="77777777" w:rsidR="0050392B" w:rsidRDefault="0050392B" w:rsidP="0050392B">
      <w:pPr>
        <w:shd w:val="clear" w:color="auto" w:fill="FFFFFF"/>
        <w:spacing w:after="0" w:line="240" w:lineRule="auto"/>
        <w:rPr>
          <w:ins w:id="283" w:author="Brandon Abley" w:date="2023-11-03T09:44:00Z"/>
          <w:rFonts w:ascii="Arial" w:eastAsia="Times New Roman" w:hAnsi="Arial" w:cs="Arial"/>
          <w:color w:val="242424"/>
          <w:sz w:val="23"/>
          <w:szCs w:val="23"/>
        </w:rPr>
      </w:pPr>
      <w:r w:rsidRPr="0050392B">
        <w:rPr>
          <w:rFonts w:ascii="Arial" w:eastAsia="Times New Roman" w:hAnsi="Arial" w:cs="Arial"/>
          <w:color w:val="242424"/>
          <w:sz w:val="23"/>
          <w:szCs w:val="23"/>
        </w:rPr>
        <w:t>(59) In 4.4.5.8.4, same questions as (50).</w:t>
      </w:r>
    </w:p>
    <w:p w14:paraId="6EBB730D" w14:textId="40D336C0" w:rsidR="002B3F63" w:rsidRDefault="002B3F63" w:rsidP="0050392B">
      <w:pPr>
        <w:shd w:val="clear" w:color="auto" w:fill="FFFFFF"/>
        <w:spacing w:after="0" w:line="240" w:lineRule="auto"/>
        <w:rPr>
          <w:ins w:id="284" w:author="Brandon Abley" w:date="2023-11-03T09:44:00Z"/>
          <w:rFonts w:ascii="Arial" w:eastAsia="Times New Roman" w:hAnsi="Arial" w:cs="Arial"/>
          <w:color w:val="242424"/>
          <w:sz w:val="23"/>
          <w:szCs w:val="23"/>
        </w:rPr>
      </w:pPr>
      <w:ins w:id="285" w:author="Brandon Abley" w:date="2023-11-03T09:44:00Z">
        <w:r>
          <w:rPr>
            <w:rFonts w:ascii="Arial" w:eastAsia="Times New Roman" w:hAnsi="Arial" w:cs="Arial"/>
            <w:color w:val="242424"/>
            <w:sz w:val="23"/>
            <w:szCs w:val="23"/>
          </w:rPr>
          <w:t xml:space="preserve">Blanket change </w:t>
        </w:r>
        <w:proofErr w:type="gramStart"/>
        <w:r>
          <w:rPr>
            <w:rFonts w:ascii="Arial" w:eastAsia="Times New Roman" w:hAnsi="Arial" w:cs="Arial"/>
            <w:color w:val="242424"/>
            <w:sz w:val="23"/>
            <w:szCs w:val="23"/>
          </w:rPr>
          <w:t>declined</w:t>
        </w:r>
        <w:proofErr w:type="gramEnd"/>
      </w:ins>
    </w:p>
    <w:p w14:paraId="732F535F" w14:textId="77777777" w:rsidR="002B3F63" w:rsidRPr="0050392B" w:rsidRDefault="002B3F63" w:rsidP="0050392B">
      <w:pPr>
        <w:shd w:val="clear" w:color="auto" w:fill="FFFFFF"/>
        <w:spacing w:after="0" w:line="240" w:lineRule="auto"/>
        <w:rPr>
          <w:rFonts w:ascii="Arial" w:eastAsia="Times New Roman" w:hAnsi="Arial" w:cs="Arial"/>
          <w:color w:val="242424"/>
          <w:sz w:val="23"/>
          <w:szCs w:val="23"/>
        </w:rPr>
      </w:pPr>
    </w:p>
    <w:p w14:paraId="5114D8DF" w14:textId="77777777" w:rsidR="0050392B" w:rsidRPr="0050392B" w:rsidRDefault="0050392B" w:rsidP="0050392B">
      <w:pPr>
        <w:shd w:val="clear" w:color="auto" w:fill="FFFFFF"/>
        <w:spacing w:after="0" w:line="240" w:lineRule="auto"/>
        <w:rPr>
          <w:rFonts w:ascii="Arial" w:eastAsia="Times New Roman" w:hAnsi="Arial" w:cs="Arial"/>
          <w:color w:val="242424"/>
          <w:sz w:val="23"/>
          <w:szCs w:val="23"/>
        </w:rPr>
      </w:pPr>
      <w:r w:rsidRPr="0050392B">
        <w:rPr>
          <w:rFonts w:ascii="Arial" w:eastAsia="Times New Roman" w:hAnsi="Arial" w:cs="Arial"/>
          <w:color w:val="242424"/>
          <w:sz w:val="23"/>
          <w:szCs w:val="23"/>
        </w:rPr>
        <w:t>(60) In 4.4.5.9, I suggest rewording:</w:t>
      </w:r>
    </w:p>
    <w:p w14:paraId="27D0BA74" w14:textId="77777777" w:rsidR="0050392B" w:rsidRPr="0050392B" w:rsidRDefault="0050392B" w:rsidP="0050392B">
      <w:pPr>
        <w:shd w:val="clear" w:color="auto" w:fill="FFFFFF"/>
        <w:spacing w:after="0" w:line="240" w:lineRule="auto"/>
        <w:rPr>
          <w:rFonts w:ascii="Arial" w:eastAsia="Times New Roman" w:hAnsi="Arial" w:cs="Arial"/>
          <w:color w:val="242424"/>
          <w:sz w:val="23"/>
          <w:szCs w:val="23"/>
        </w:rPr>
      </w:pPr>
      <w:r w:rsidRPr="0050392B">
        <w:rPr>
          <w:rFonts w:ascii="Arial" w:eastAsia="Times New Roman" w:hAnsi="Arial" w:cs="Arial"/>
          <w:color w:val="242424"/>
          <w:sz w:val="23"/>
          <w:szCs w:val="23"/>
        </w:rPr>
        <w:t>The ESInet will connect to many services and public safety</w:t>
      </w:r>
      <w:r w:rsidRPr="0050392B">
        <w:rPr>
          <w:rFonts w:ascii="Arial" w:eastAsia="Times New Roman" w:hAnsi="Arial" w:cs="Arial"/>
          <w:color w:val="242424"/>
          <w:sz w:val="23"/>
          <w:szCs w:val="23"/>
        </w:rPr>
        <w:br/>
        <w:t>agencies. A directory ("white pages" and "yellow pages") of</w:t>
      </w:r>
      <w:r w:rsidRPr="0050392B">
        <w:rPr>
          <w:rFonts w:ascii="Arial" w:eastAsia="Times New Roman" w:hAnsi="Arial" w:cs="Arial"/>
          <w:color w:val="242424"/>
          <w:sz w:val="23"/>
          <w:szCs w:val="23"/>
        </w:rPr>
        <w:br/>
      </w:r>
      <w:r w:rsidRPr="0050392B">
        <w:rPr>
          <w:rFonts w:ascii="Arial" w:eastAsia="Times New Roman" w:hAnsi="Arial" w:cs="Arial"/>
          <w:color w:val="242424"/>
          <w:sz w:val="23"/>
          <w:szCs w:val="23"/>
        </w:rPr>
        <w:lastRenderedPageBreak/>
        <w:t>agencies, together with key information about the service or</w:t>
      </w:r>
      <w:r w:rsidRPr="0050392B">
        <w:rPr>
          <w:rFonts w:ascii="Arial" w:eastAsia="Times New Roman" w:hAnsi="Arial" w:cs="Arial"/>
          <w:color w:val="242424"/>
          <w:sz w:val="23"/>
          <w:szCs w:val="23"/>
        </w:rPr>
        <w:br/>
        <w:t>agency, is the function of the Service/Agency Locator.</w:t>
      </w:r>
    </w:p>
    <w:p w14:paraId="0D8DCD02" w14:textId="77777777" w:rsidR="0050392B" w:rsidRPr="0050392B" w:rsidRDefault="0050392B" w:rsidP="0050392B">
      <w:pPr>
        <w:shd w:val="clear" w:color="auto" w:fill="FFFFFF"/>
        <w:spacing w:after="0" w:line="240" w:lineRule="auto"/>
        <w:rPr>
          <w:rFonts w:ascii="Arial" w:eastAsia="Times New Roman" w:hAnsi="Arial" w:cs="Arial"/>
          <w:color w:val="242424"/>
          <w:sz w:val="23"/>
          <w:szCs w:val="23"/>
        </w:rPr>
      </w:pPr>
      <w:r w:rsidRPr="0050392B">
        <w:rPr>
          <w:rFonts w:ascii="Arial" w:eastAsia="Times New Roman" w:hAnsi="Arial" w:cs="Arial"/>
          <w:color w:val="242424"/>
          <w:sz w:val="23"/>
          <w:szCs w:val="23"/>
        </w:rPr>
        <w:t>To:</w:t>
      </w:r>
    </w:p>
    <w:p w14:paraId="13FE898A" w14:textId="77777777" w:rsidR="0050392B" w:rsidRDefault="0050392B" w:rsidP="0050392B">
      <w:pPr>
        <w:shd w:val="clear" w:color="auto" w:fill="FFFFFF"/>
        <w:spacing w:after="0" w:line="240" w:lineRule="auto"/>
        <w:rPr>
          <w:ins w:id="286" w:author="Brandon Abley" w:date="2023-11-03T09:45:00Z"/>
          <w:rFonts w:ascii="Arial" w:eastAsia="Times New Roman" w:hAnsi="Arial" w:cs="Arial"/>
          <w:color w:val="242424"/>
          <w:sz w:val="23"/>
          <w:szCs w:val="23"/>
        </w:rPr>
      </w:pPr>
      <w:r w:rsidRPr="0050392B">
        <w:rPr>
          <w:rFonts w:ascii="Arial" w:eastAsia="Times New Roman" w:hAnsi="Arial" w:cs="Arial"/>
          <w:color w:val="242424"/>
          <w:sz w:val="23"/>
          <w:szCs w:val="23"/>
        </w:rPr>
        <w:t>Agencies connected to an ESInet need to connect to various</w:t>
      </w:r>
      <w:r w:rsidRPr="0050392B">
        <w:rPr>
          <w:rFonts w:ascii="Arial" w:eastAsia="Times New Roman" w:hAnsi="Arial" w:cs="Arial"/>
          <w:color w:val="242424"/>
          <w:sz w:val="23"/>
          <w:szCs w:val="23"/>
        </w:rPr>
        <w:br/>
        <w:t>services and public safety agencies. A service called the</w:t>
      </w:r>
      <w:r w:rsidRPr="0050392B">
        <w:rPr>
          <w:rFonts w:ascii="Arial" w:eastAsia="Times New Roman" w:hAnsi="Arial" w:cs="Arial"/>
          <w:color w:val="242424"/>
          <w:sz w:val="23"/>
          <w:szCs w:val="23"/>
        </w:rPr>
        <w:br/>
        <w:t>Service/Agency Locator provides a directory ("white pages") of</w:t>
      </w:r>
      <w:r w:rsidRPr="0050392B">
        <w:rPr>
          <w:rFonts w:ascii="Arial" w:eastAsia="Times New Roman" w:hAnsi="Arial" w:cs="Arial"/>
          <w:color w:val="242424"/>
          <w:sz w:val="23"/>
          <w:szCs w:val="23"/>
        </w:rPr>
        <w:br/>
        <w:t>agencies, together with key information about the service or</w:t>
      </w:r>
      <w:r w:rsidRPr="0050392B">
        <w:rPr>
          <w:rFonts w:ascii="Arial" w:eastAsia="Times New Roman" w:hAnsi="Arial" w:cs="Arial"/>
          <w:color w:val="242424"/>
          <w:sz w:val="23"/>
          <w:szCs w:val="23"/>
        </w:rPr>
        <w:br/>
        <w:t>agency.</w:t>
      </w:r>
    </w:p>
    <w:p w14:paraId="69A5A5D4" w14:textId="548476EB" w:rsidR="002B3F63" w:rsidRDefault="002B3F63" w:rsidP="0050392B">
      <w:pPr>
        <w:shd w:val="clear" w:color="auto" w:fill="FFFFFF"/>
        <w:spacing w:after="0" w:line="240" w:lineRule="auto"/>
        <w:rPr>
          <w:ins w:id="287" w:author="Brandon Abley" w:date="2023-11-03T09:45:00Z"/>
          <w:rFonts w:ascii="Arial" w:eastAsia="Times New Roman" w:hAnsi="Arial" w:cs="Arial"/>
          <w:color w:val="242424"/>
          <w:sz w:val="23"/>
          <w:szCs w:val="23"/>
        </w:rPr>
      </w:pPr>
      <w:ins w:id="288" w:author="Brandon Abley" w:date="2023-11-03T09:45:00Z">
        <w:r>
          <w:rPr>
            <w:rFonts w:ascii="Arial" w:eastAsia="Times New Roman" w:hAnsi="Arial" w:cs="Arial"/>
            <w:color w:val="242424"/>
            <w:sz w:val="23"/>
            <w:szCs w:val="23"/>
          </w:rPr>
          <w:t>Ok</w:t>
        </w:r>
      </w:ins>
    </w:p>
    <w:p w14:paraId="7A03FD6E" w14:textId="77777777" w:rsidR="002B3F63" w:rsidRPr="0050392B" w:rsidRDefault="002B3F63" w:rsidP="0050392B">
      <w:pPr>
        <w:shd w:val="clear" w:color="auto" w:fill="FFFFFF"/>
        <w:spacing w:after="0" w:line="240" w:lineRule="auto"/>
        <w:rPr>
          <w:rFonts w:ascii="Arial" w:eastAsia="Times New Roman" w:hAnsi="Arial" w:cs="Arial"/>
          <w:color w:val="242424"/>
          <w:sz w:val="23"/>
          <w:szCs w:val="23"/>
        </w:rPr>
      </w:pPr>
    </w:p>
    <w:p w14:paraId="26EF355F" w14:textId="77777777" w:rsidR="0050392B" w:rsidRDefault="0050392B" w:rsidP="0050392B">
      <w:pPr>
        <w:shd w:val="clear" w:color="auto" w:fill="FFFFFF"/>
        <w:spacing w:after="0" w:line="240" w:lineRule="auto"/>
        <w:rPr>
          <w:ins w:id="289" w:author="Brandon Abley" w:date="2023-11-03T09:46:00Z"/>
          <w:rFonts w:ascii="Arial" w:eastAsia="Times New Roman" w:hAnsi="Arial" w:cs="Arial"/>
          <w:color w:val="242424"/>
          <w:sz w:val="23"/>
          <w:szCs w:val="23"/>
        </w:rPr>
      </w:pPr>
      <w:r w:rsidRPr="0050392B">
        <w:rPr>
          <w:rFonts w:ascii="Arial" w:eastAsia="Times New Roman" w:hAnsi="Arial" w:cs="Arial"/>
          <w:color w:val="242424"/>
          <w:sz w:val="23"/>
          <w:szCs w:val="23"/>
        </w:rPr>
        <w:t>(61) In the last sentence of 4.4.5.9, I suggest changing "urns" to "URNs".</w:t>
      </w:r>
    </w:p>
    <w:p w14:paraId="1D58A89A" w14:textId="2D000333" w:rsidR="005908AC" w:rsidRDefault="005908AC" w:rsidP="0050392B">
      <w:pPr>
        <w:shd w:val="clear" w:color="auto" w:fill="FFFFFF"/>
        <w:spacing w:after="0" w:line="240" w:lineRule="auto"/>
        <w:rPr>
          <w:ins w:id="290" w:author="Brandon Abley" w:date="2023-11-03T09:46:00Z"/>
          <w:rFonts w:ascii="Arial" w:eastAsia="Times New Roman" w:hAnsi="Arial" w:cs="Arial"/>
          <w:color w:val="242424"/>
          <w:sz w:val="23"/>
          <w:szCs w:val="23"/>
        </w:rPr>
      </w:pPr>
      <w:ins w:id="291" w:author="Brandon Abley" w:date="2023-11-03T09:46:00Z">
        <w:r>
          <w:rPr>
            <w:rFonts w:ascii="Arial" w:eastAsia="Times New Roman" w:hAnsi="Arial" w:cs="Arial"/>
            <w:color w:val="242424"/>
            <w:sz w:val="23"/>
            <w:szCs w:val="23"/>
          </w:rPr>
          <w:t>Ok</w:t>
        </w:r>
      </w:ins>
    </w:p>
    <w:p w14:paraId="61F0D2FA" w14:textId="77777777" w:rsidR="005908AC" w:rsidRPr="0050392B" w:rsidRDefault="005908AC" w:rsidP="0050392B">
      <w:pPr>
        <w:shd w:val="clear" w:color="auto" w:fill="FFFFFF"/>
        <w:spacing w:after="0" w:line="240" w:lineRule="auto"/>
        <w:rPr>
          <w:rFonts w:ascii="Arial" w:eastAsia="Times New Roman" w:hAnsi="Arial" w:cs="Arial"/>
          <w:color w:val="242424"/>
          <w:sz w:val="23"/>
          <w:szCs w:val="23"/>
        </w:rPr>
      </w:pPr>
    </w:p>
    <w:p w14:paraId="41DF46DE" w14:textId="77777777" w:rsidR="0050392B" w:rsidRDefault="0050392B" w:rsidP="0050392B">
      <w:pPr>
        <w:shd w:val="clear" w:color="auto" w:fill="FFFFFF"/>
        <w:spacing w:after="0" w:line="240" w:lineRule="auto"/>
        <w:rPr>
          <w:ins w:id="292" w:author="Brandon Abley" w:date="2023-11-03T09:46:00Z"/>
          <w:rFonts w:ascii="Arial" w:eastAsia="Times New Roman" w:hAnsi="Arial" w:cs="Arial"/>
          <w:color w:val="242424"/>
          <w:sz w:val="23"/>
          <w:szCs w:val="23"/>
        </w:rPr>
      </w:pPr>
      <w:r w:rsidRPr="0050392B">
        <w:rPr>
          <w:rFonts w:ascii="Arial" w:eastAsia="Times New Roman" w:hAnsi="Arial" w:cs="Arial"/>
          <w:color w:val="242424"/>
          <w:sz w:val="23"/>
          <w:szCs w:val="23"/>
        </w:rPr>
        <w:t xml:space="preserve">(62) I suggest fixing the typo in 4.4.5.9 </w:t>
      </w:r>
      <w:proofErr w:type="gramStart"/>
      <w:r w:rsidRPr="0050392B">
        <w:rPr>
          <w:rFonts w:ascii="Arial" w:eastAsia="Times New Roman" w:hAnsi="Arial" w:cs="Arial"/>
          <w:color w:val="242424"/>
          <w:sz w:val="23"/>
          <w:szCs w:val="23"/>
        </w:rPr>
        <w:t>and also</w:t>
      </w:r>
      <w:proofErr w:type="gramEnd"/>
      <w:r w:rsidRPr="0050392B">
        <w:rPr>
          <w:rFonts w:ascii="Arial" w:eastAsia="Times New Roman" w:hAnsi="Arial" w:cs="Arial"/>
          <w:color w:val="242424"/>
          <w:sz w:val="23"/>
          <w:szCs w:val="23"/>
        </w:rPr>
        <w:t xml:space="preserve"> change “with” to “in”: “</w:t>
      </w:r>
      <w:proofErr w:type="spellStart"/>
      <w:r w:rsidRPr="0050392B">
        <w:rPr>
          <w:rFonts w:ascii="Arial" w:eastAsia="Times New Roman" w:hAnsi="Arial" w:cs="Arial"/>
          <w:color w:val="242424"/>
          <w:sz w:val="23"/>
          <w:szCs w:val="23"/>
        </w:rPr>
        <w:t>witha</w:t>
      </w:r>
      <w:proofErr w:type="spellEnd"/>
      <w:r w:rsidRPr="0050392B">
        <w:rPr>
          <w:rFonts w:ascii="Arial" w:eastAsia="Times New Roman" w:hAnsi="Arial" w:cs="Arial"/>
          <w:color w:val="242424"/>
          <w:sz w:val="23"/>
          <w:szCs w:val="23"/>
        </w:rPr>
        <w:t>” should be “in a”.</w:t>
      </w:r>
    </w:p>
    <w:p w14:paraId="66F2ED71" w14:textId="53A69DFD" w:rsidR="005908AC" w:rsidRDefault="005908AC" w:rsidP="0050392B">
      <w:pPr>
        <w:shd w:val="clear" w:color="auto" w:fill="FFFFFF"/>
        <w:spacing w:after="0" w:line="240" w:lineRule="auto"/>
        <w:rPr>
          <w:ins w:id="293" w:author="Brandon Abley" w:date="2023-11-03T09:46:00Z"/>
          <w:rFonts w:ascii="Arial" w:eastAsia="Times New Roman" w:hAnsi="Arial" w:cs="Arial"/>
          <w:color w:val="242424"/>
          <w:sz w:val="23"/>
          <w:szCs w:val="23"/>
        </w:rPr>
      </w:pPr>
      <w:ins w:id="294" w:author="Brandon Abley" w:date="2023-11-03T09:46:00Z">
        <w:r>
          <w:rPr>
            <w:rFonts w:ascii="Arial" w:eastAsia="Times New Roman" w:hAnsi="Arial" w:cs="Arial"/>
            <w:color w:val="242424"/>
            <w:sz w:val="23"/>
            <w:szCs w:val="23"/>
          </w:rPr>
          <w:t>Ok</w:t>
        </w:r>
      </w:ins>
    </w:p>
    <w:p w14:paraId="72D9F6DA" w14:textId="77777777" w:rsidR="005908AC" w:rsidRPr="0050392B" w:rsidRDefault="005908AC" w:rsidP="0050392B">
      <w:pPr>
        <w:shd w:val="clear" w:color="auto" w:fill="FFFFFF"/>
        <w:spacing w:after="0" w:line="240" w:lineRule="auto"/>
        <w:rPr>
          <w:rFonts w:ascii="Arial" w:eastAsia="Times New Roman" w:hAnsi="Arial" w:cs="Arial"/>
          <w:color w:val="242424"/>
          <w:sz w:val="23"/>
          <w:szCs w:val="23"/>
        </w:rPr>
      </w:pPr>
    </w:p>
    <w:p w14:paraId="2DAE85D2" w14:textId="77777777" w:rsidR="0050392B" w:rsidRDefault="0050392B" w:rsidP="0050392B">
      <w:pPr>
        <w:shd w:val="clear" w:color="auto" w:fill="FFFFFF"/>
        <w:spacing w:after="0" w:line="240" w:lineRule="auto"/>
        <w:rPr>
          <w:ins w:id="295" w:author="Brandon Abley" w:date="2023-11-03T09:47:00Z"/>
          <w:rFonts w:ascii="Arial" w:eastAsia="Times New Roman" w:hAnsi="Arial" w:cs="Arial"/>
          <w:color w:val="242424"/>
          <w:sz w:val="23"/>
          <w:szCs w:val="23"/>
        </w:rPr>
      </w:pPr>
      <w:r w:rsidRPr="0050392B">
        <w:rPr>
          <w:rFonts w:ascii="Arial" w:eastAsia="Times New Roman" w:hAnsi="Arial" w:cs="Arial"/>
          <w:color w:val="242424"/>
          <w:sz w:val="23"/>
          <w:szCs w:val="23"/>
        </w:rPr>
        <w:t>(63) Also in 4.4.5.9, consider changing “that service” to “a service” or “a specific service”.</w:t>
      </w:r>
    </w:p>
    <w:p w14:paraId="627F357C" w14:textId="38371482" w:rsidR="005908AC" w:rsidRDefault="005908AC" w:rsidP="0050392B">
      <w:pPr>
        <w:shd w:val="clear" w:color="auto" w:fill="FFFFFF"/>
        <w:spacing w:after="0" w:line="240" w:lineRule="auto"/>
        <w:rPr>
          <w:ins w:id="296" w:author="Brandon Abley" w:date="2023-11-03T09:47:00Z"/>
          <w:rFonts w:ascii="Arial" w:eastAsia="Times New Roman" w:hAnsi="Arial" w:cs="Arial"/>
          <w:color w:val="242424"/>
          <w:sz w:val="23"/>
          <w:szCs w:val="23"/>
        </w:rPr>
      </w:pPr>
      <w:ins w:id="297" w:author="Brandon Abley" w:date="2023-11-03T09:47:00Z">
        <w:r>
          <w:rPr>
            <w:rFonts w:ascii="Arial" w:eastAsia="Times New Roman" w:hAnsi="Arial" w:cs="Arial"/>
            <w:color w:val="242424"/>
            <w:sz w:val="23"/>
            <w:szCs w:val="23"/>
          </w:rPr>
          <w:t>Ok</w:t>
        </w:r>
      </w:ins>
    </w:p>
    <w:p w14:paraId="4D2BDF44" w14:textId="77777777" w:rsidR="005908AC" w:rsidRPr="0050392B" w:rsidRDefault="005908AC" w:rsidP="0050392B">
      <w:pPr>
        <w:shd w:val="clear" w:color="auto" w:fill="FFFFFF"/>
        <w:spacing w:after="0" w:line="240" w:lineRule="auto"/>
        <w:rPr>
          <w:rFonts w:ascii="Arial" w:eastAsia="Times New Roman" w:hAnsi="Arial" w:cs="Arial"/>
          <w:color w:val="242424"/>
          <w:sz w:val="23"/>
          <w:szCs w:val="23"/>
        </w:rPr>
      </w:pPr>
    </w:p>
    <w:p w14:paraId="7E0F973B" w14:textId="7E9199A7" w:rsidR="005908AC" w:rsidRDefault="0050392B" w:rsidP="0050392B">
      <w:pPr>
        <w:shd w:val="clear" w:color="auto" w:fill="FFFFFF"/>
        <w:spacing w:after="0" w:line="240" w:lineRule="auto"/>
        <w:rPr>
          <w:ins w:id="298" w:author="Brandon Abley" w:date="2023-11-03T09:53:00Z"/>
          <w:rFonts w:ascii="Arial" w:eastAsia="Times New Roman" w:hAnsi="Arial" w:cs="Arial"/>
          <w:color w:val="242424"/>
          <w:sz w:val="23"/>
          <w:szCs w:val="23"/>
        </w:rPr>
      </w:pPr>
      <w:r w:rsidRPr="0050392B">
        <w:rPr>
          <w:rFonts w:ascii="Arial" w:eastAsia="Times New Roman" w:hAnsi="Arial" w:cs="Arial"/>
          <w:color w:val="242424"/>
          <w:sz w:val="23"/>
          <w:szCs w:val="23"/>
        </w:rPr>
        <w:t>(64) In 4.4.5.9.3, should this be restricted to a NENA specification, or a specification published by an SDO with responsibility for emergency services?</w:t>
      </w:r>
    </w:p>
    <w:p w14:paraId="2212AB8C" w14:textId="0352A88F" w:rsidR="005908AC" w:rsidRDefault="005908AC" w:rsidP="0050392B">
      <w:pPr>
        <w:shd w:val="clear" w:color="auto" w:fill="FFFFFF"/>
        <w:spacing w:after="0" w:line="240" w:lineRule="auto"/>
        <w:rPr>
          <w:ins w:id="299" w:author="Brian Rosen" w:date="2023-11-08T10:22:00Z"/>
          <w:rFonts w:ascii="Arial" w:eastAsia="Times New Roman" w:hAnsi="Arial" w:cs="Arial"/>
          <w:color w:val="242424"/>
          <w:sz w:val="23"/>
          <w:szCs w:val="23"/>
        </w:rPr>
      </w:pPr>
      <w:ins w:id="300" w:author="Brandon Abley" w:date="2023-11-03T09:56:00Z">
        <w:r>
          <w:rPr>
            <w:rFonts w:ascii="Arial" w:eastAsia="Times New Roman" w:hAnsi="Arial" w:cs="Arial"/>
            <w:color w:val="242424"/>
            <w:sz w:val="23"/>
            <w:szCs w:val="23"/>
          </w:rPr>
          <w:t xml:space="preserve">Decline to change. Authors defer to the expert’s </w:t>
        </w:r>
        <w:proofErr w:type="gramStart"/>
        <w:r>
          <w:rPr>
            <w:rFonts w:ascii="Arial" w:eastAsia="Times New Roman" w:hAnsi="Arial" w:cs="Arial"/>
            <w:color w:val="242424"/>
            <w:sz w:val="23"/>
            <w:szCs w:val="23"/>
          </w:rPr>
          <w:t>judgment</w:t>
        </w:r>
      </w:ins>
      <w:proofErr w:type="gramEnd"/>
    </w:p>
    <w:p w14:paraId="1B2BA7DA" w14:textId="4179F118" w:rsidR="00695903" w:rsidRDefault="00695903" w:rsidP="0050392B">
      <w:pPr>
        <w:shd w:val="clear" w:color="auto" w:fill="FFFFFF"/>
        <w:spacing w:after="0" w:line="240" w:lineRule="auto"/>
        <w:rPr>
          <w:ins w:id="301" w:author="Brandon Abley" w:date="2023-11-20T12:19:00Z"/>
          <w:rFonts w:ascii="Arial" w:eastAsia="Times New Roman" w:hAnsi="Arial" w:cs="Arial"/>
          <w:color w:val="242424"/>
          <w:sz w:val="23"/>
          <w:szCs w:val="23"/>
        </w:rPr>
      </w:pPr>
      <w:ins w:id="302" w:author="Brian Rosen" w:date="2023-11-08T10:22:00Z">
        <w:r>
          <w:rPr>
            <w:rFonts w:ascii="Arial" w:eastAsia="Times New Roman" w:hAnsi="Arial" w:cs="Arial"/>
            <w:color w:val="242424"/>
            <w:sz w:val="23"/>
            <w:szCs w:val="23"/>
          </w:rPr>
          <w:t>Brian is o</w:t>
        </w:r>
      </w:ins>
      <w:ins w:id="303" w:author="Brian Rosen" w:date="2023-11-08T10:23:00Z">
        <w:r>
          <w:rPr>
            <w:rFonts w:ascii="Arial" w:eastAsia="Times New Roman" w:hAnsi="Arial" w:cs="Arial"/>
            <w:color w:val="242424"/>
            <w:sz w:val="23"/>
            <w:szCs w:val="23"/>
          </w:rPr>
          <w:t xml:space="preserve">kay with that </w:t>
        </w:r>
        <w:proofErr w:type="gramStart"/>
        <w:r>
          <w:rPr>
            <w:rFonts w:ascii="Arial" w:eastAsia="Times New Roman" w:hAnsi="Arial" w:cs="Arial"/>
            <w:color w:val="242424"/>
            <w:sz w:val="23"/>
            <w:szCs w:val="23"/>
          </w:rPr>
          <w:t>answer</w:t>
        </w:r>
      </w:ins>
      <w:proofErr w:type="gramEnd"/>
    </w:p>
    <w:p w14:paraId="7C4B4643" w14:textId="64570322" w:rsidR="006661C4" w:rsidRDefault="006661C4" w:rsidP="0050392B">
      <w:pPr>
        <w:shd w:val="clear" w:color="auto" w:fill="FFFFFF"/>
        <w:spacing w:after="0" w:line="240" w:lineRule="auto"/>
        <w:rPr>
          <w:ins w:id="304" w:author="Brandon Abley" w:date="2023-11-03T09:53:00Z"/>
          <w:rFonts w:ascii="Arial" w:eastAsia="Times New Roman" w:hAnsi="Arial" w:cs="Arial"/>
          <w:color w:val="242424"/>
          <w:sz w:val="23"/>
          <w:szCs w:val="23"/>
        </w:rPr>
      </w:pPr>
      <w:ins w:id="305" w:author="Brandon Abley" w:date="2023-11-20T12:19:00Z">
        <w:r>
          <w:rPr>
            <w:rFonts w:ascii="Arial" w:eastAsia="Times New Roman" w:hAnsi="Arial" w:cs="Arial"/>
            <w:color w:val="242424"/>
            <w:sz w:val="23"/>
            <w:szCs w:val="23"/>
          </w:rPr>
          <w:t>Ok</w:t>
        </w:r>
      </w:ins>
    </w:p>
    <w:p w14:paraId="34A9E006" w14:textId="77777777" w:rsidR="005908AC" w:rsidRPr="0050392B" w:rsidRDefault="005908AC" w:rsidP="0050392B">
      <w:pPr>
        <w:shd w:val="clear" w:color="auto" w:fill="FFFFFF"/>
        <w:spacing w:after="0" w:line="240" w:lineRule="auto"/>
        <w:rPr>
          <w:rFonts w:ascii="Arial" w:eastAsia="Times New Roman" w:hAnsi="Arial" w:cs="Arial"/>
          <w:color w:val="242424"/>
          <w:sz w:val="23"/>
          <w:szCs w:val="23"/>
        </w:rPr>
      </w:pPr>
    </w:p>
    <w:p w14:paraId="7D6153BF" w14:textId="77777777" w:rsidR="0050392B" w:rsidRDefault="0050392B" w:rsidP="0050392B">
      <w:pPr>
        <w:shd w:val="clear" w:color="auto" w:fill="FFFFFF"/>
        <w:spacing w:after="0" w:line="240" w:lineRule="auto"/>
        <w:rPr>
          <w:ins w:id="306" w:author="Brandon Abley" w:date="2023-11-03T09:53:00Z"/>
          <w:rFonts w:ascii="Arial" w:eastAsia="Times New Roman" w:hAnsi="Arial" w:cs="Arial"/>
          <w:color w:val="242424"/>
          <w:sz w:val="23"/>
          <w:szCs w:val="23"/>
        </w:rPr>
      </w:pPr>
      <w:r w:rsidRPr="0050392B">
        <w:rPr>
          <w:rFonts w:ascii="Arial" w:eastAsia="Times New Roman" w:hAnsi="Arial" w:cs="Arial"/>
          <w:color w:val="242424"/>
          <w:sz w:val="23"/>
          <w:szCs w:val="23"/>
        </w:rPr>
        <w:t>(65) Same place, should the expert verify that the entry has a 1:1 mapping with a Service/Agency Locator service/agency?</w:t>
      </w:r>
    </w:p>
    <w:p w14:paraId="505FB4C7" w14:textId="1A3615FA" w:rsidR="005908AC" w:rsidRDefault="005908AC" w:rsidP="0050392B">
      <w:pPr>
        <w:shd w:val="clear" w:color="auto" w:fill="FFFFFF"/>
        <w:spacing w:after="0" w:line="240" w:lineRule="auto"/>
        <w:rPr>
          <w:ins w:id="307" w:author="Brian Rosen" w:date="2023-11-08T10:23:00Z"/>
          <w:rFonts w:ascii="Arial" w:eastAsia="Times New Roman" w:hAnsi="Arial" w:cs="Arial"/>
          <w:color w:val="242424"/>
          <w:sz w:val="23"/>
          <w:szCs w:val="23"/>
        </w:rPr>
      </w:pPr>
      <w:ins w:id="308" w:author="Brandon Abley" w:date="2023-11-03T09:53:00Z">
        <w:r>
          <w:rPr>
            <w:rFonts w:ascii="Arial" w:eastAsia="Times New Roman" w:hAnsi="Arial" w:cs="Arial"/>
            <w:color w:val="242424"/>
            <w:sz w:val="23"/>
            <w:szCs w:val="23"/>
          </w:rPr>
          <w:t xml:space="preserve">Unsure; </w:t>
        </w:r>
        <w:proofErr w:type="spellStart"/>
        <w:r>
          <w:rPr>
            <w:rFonts w:ascii="Arial" w:eastAsia="Times New Roman" w:hAnsi="Arial" w:cs="Arial"/>
            <w:color w:val="242424"/>
            <w:sz w:val="23"/>
            <w:szCs w:val="23"/>
          </w:rPr>
          <w:t>todo</w:t>
        </w:r>
        <w:proofErr w:type="spellEnd"/>
        <w:r>
          <w:rPr>
            <w:rFonts w:ascii="Arial" w:eastAsia="Times New Roman" w:hAnsi="Arial" w:cs="Arial"/>
            <w:color w:val="242424"/>
            <w:sz w:val="23"/>
            <w:szCs w:val="23"/>
          </w:rPr>
          <w:t>: check with Brain</w:t>
        </w:r>
      </w:ins>
    </w:p>
    <w:p w14:paraId="72C36B84" w14:textId="449404F7" w:rsidR="00695903" w:rsidRDefault="00695903" w:rsidP="0050392B">
      <w:pPr>
        <w:shd w:val="clear" w:color="auto" w:fill="FFFFFF"/>
        <w:spacing w:after="0" w:line="240" w:lineRule="auto"/>
        <w:rPr>
          <w:ins w:id="309" w:author="Brandon Abley" w:date="2023-11-20T12:19:00Z"/>
          <w:rFonts w:ascii="Arial" w:eastAsia="Times New Roman" w:hAnsi="Arial" w:cs="Arial"/>
          <w:color w:val="242424"/>
          <w:sz w:val="23"/>
          <w:szCs w:val="23"/>
        </w:rPr>
      </w:pPr>
      <w:ins w:id="310" w:author="Brian Rosen" w:date="2023-11-08T10:23:00Z">
        <w:r>
          <w:rPr>
            <w:rFonts w:ascii="Arial" w:eastAsia="Times New Roman" w:hAnsi="Arial" w:cs="Arial"/>
            <w:color w:val="242424"/>
            <w:sz w:val="23"/>
            <w:szCs w:val="23"/>
          </w:rPr>
          <w:t xml:space="preserve">Brian is not sure what this means.  </w:t>
        </w:r>
      </w:ins>
      <w:ins w:id="311" w:author="Brian Rosen" w:date="2023-11-08T10:24:00Z">
        <w:r>
          <w:rPr>
            <w:rFonts w:ascii="Arial" w:eastAsia="Times New Roman" w:hAnsi="Arial" w:cs="Arial"/>
            <w:color w:val="242424"/>
            <w:sz w:val="23"/>
            <w:szCs w:val="23"/>
          </w:rPr>
          <w:t>That the name maps to a Service as in</w:t>
        </w:r>
      </w:ins>
      <w:ins w:id="312" w:author="Brian Rosen" w:date="2023-11-08T10:25:00Z">
        <w:r w:rsidR="002A5C70">
          <w:rPr>
            <w:rFonts w:ascii="Arial" w:eastAsia="Times New Roman" w:hAnsi="Arial" w:cs="Arial"/>
            <w:color w:val="242424"/>
            <w:sz w:val="23"/>
            <w:szCs w:val="23"/>
          </w:rPr>
          <w:t xml:space="preserve"> </w:t>
        </w:r>
        <w:proofErr w:type="spellStart"/>
        <w:r w:rsidR="002A5C70">
          <w:rPr>
            <w:rFonts w:ascii="Arial" w:eastAsia="Times New Roman" w:hAnsi="Arial" w:cs="Arial"/>
            <w:color w:val="242424"/>
            <w:sz w:val="23"/>
            <w:szCs w:val="23"/>
          </w:rPr>
          <w:t>ServiceNames</w:t>
        </w:r>
        <w:proofErr w:type="spellEnd"/>
        <w:r w:rsidR="002A5C70">
          <w:rPr>
            <w:rFonts w:ascii="Arial" w:eastAsia="Times New Roman" w:hAnsi="Arial" w:cs="Arial"/>
            <w:color w:val="242424"/>
            <w:sz w:val="23"/>
            <w:szCs w:val="23"/>
          </w:rPr>
          <w:t>?  Not sure we need to be that restrictive</w:t>
        </w:r>
      </w:ins>
    </w:p>
    <w:p w14:paraId="7A030DC0" w14:textId="4C025D1A" w:rsidR="006661C4" w:rsidRDefault="006661C4" w:rsidP="0050392B">
      <w:pPr>
        <w:shd w:val="clear" w:color="auto" w:fill="FFFFFF"/>
        <w:spacing w:after="0" w:line="240" w:lineRule="auto"/>
        <w:rPr>
          <w:ins w:id="313" w:author="Brandon Abley" w:date="2023-11-03T09:53:00Z"/>
          <w:rFonts w:ascii="Arial" w:eastAsia="Times New Roman" w:hAnsi="Arial" w:cs="Arial"/>
          <w:color w:val="242424"/>
          <w:sz w:val="23"/>
          <w:szCs w:val="23"/>
        </w:rPr>
      </w:pPr>
      <w:ins w:id="314" w:author="Brandon Abley" w:date="2023-11-20T12:19:00Z">
        <w:r>
          <w:rPr>
            <w:rFonts w:ascii="Arial" w:eastAsia="Times New Roman" w:hAnsi="Arial" w:cs="Arial"/>
            <w:color w:val="242424"/>
            <w:sz w:val="23"/>
            <w:szCs w:val="23"/>
          </w:rPr>
          <w:t xml:space="preserve">Ok; that leaves us with no change to the </w:t>
        </w:r>
        <w:proofErr w:type="gramStart"/>
        <w:r>
          <w:rPr>
            <w:rFonts w:ascii="Arial" w:eastAsia="Times New Roman" w:hAnsi="Arial" w:cs="Arial"/>
            <w:color w:val="242424"/>
            <w:sz w:val="23"/>
            <w:szCs w:val="23"/>
          </w:rPr>
          <w:t>document</w:t>
        </w:r>
      </w:ins>
      <w:proofErr w:type="gramEnd"/>
    </w:p>
    <w:p w14:paraId="4DA75993" w14:textId="77777777" w:rsidR="005908AC" w:rsidRPr="0050392B" w:rsidRDefault="005908AC" w:rsidP="0050392B">
      <w:pPr>
        <w:shd w:val="clear" w:color="auto" w:fill="FFFFFF"/>
        <w:spacing w:after="0" w:line="240" w:lineRule="auto"/>
        <w:rPr>
          <w:rFonts w:ascii="Arial" w:eastAsia="Times New Roman" w:hAnsi="Arial" w:cs="Arial"/>
          <w:color w:val="242424"/>
          <w:sz w:val="23"/>
          <w:szCs w:val="23"/>
        </w:rPr>
      </w:pPr>
    </w:p>
    <w:p w14:paraId="19D6BFFF" w14:textId="77777777" w:rsidR="0050392B" w:rsidRPr="0050392B" w:rsidRDefault="0050392B" w:rsidP="0050392B">
      <w:pPr>
        <w:shd w:val="clear" w:color="auto" w:fill="FFFFFF"/>
        <w:spacing w:after="0" w:line="240" w:lineRule="auto"/>
        <w:rPr>
          <w:rFonts w:ascii="Arial" w:eastAsia="Times New Roman" w:hAnsi="Arial" w:cs="Arial"/>
          <w:color w:val="242424"/>
          <w:sz w:val="23"/>
          <w:szCs w:val="23"/>
        </w:rPr>
      </w:pPr>
      <w:r w:rsidRPr="0050392B">
        <w:rPr>
          <w:rFonts w:ascii="Arial" w:eastAsia="Times New Roman" w:hAnsi="Arial" w:cs="Arial"/>
          <w:color w:val="242424"/>
          <w:sz w:val="23"/>
          <w:szCs w:val="23"/>
        </w:rPr>
        <w:t>(66) Same place, typo: missing “the” in “that entry” (should be “that the entry”).</w:t>
      </w:r>
    </w:p>
    <w:p w14:paraId="5E906BFB" w14:textId="77777777" w:rsidR="0050392B" w:rsidRDefault="0050392B" w:rsidP="0050392B">
      <w:pPr>
        <w:shd w:val="clear" w:color="auto" w:fill="FFFFFF"/>
        <w:spacing w:after="0" w:line="240" w:lineRule="auto"/>
        <w:rPr>
          <w:ins w:id="315" w:author="Brandon Abley" w:date="2023-11-03T09:55:00Z"/>
          <w:rFonts w:ascii="Arial" w:eastAsia="Times New Roman" w:hAnsi="Arial" w:cs="Arial"/>
          <w:color w:val="242424"/>
          <w:sz w:val="23"/>
          <w:szCs w:val="23"/>
        </w:rPr>
      </w:pPr>
      <w:r w:rsidRPr="0050392B">
        <w:rPr>
          <w:rFonts w:ascii="Arial" w:eastAsia="Times New Roman" w:hAnsi="Arial" w:cs="Arial"/>
          <w:color w:val="242424"/>
          <w:sz w:val="23"/>
          <w:szCs w:val="23"/>
        </w:rPr>
        <w:t>(67) In 4.4.5.10, I suggest changing “knowing what type of identifier is helpful” to “knowing the type of an identifier is helpful”.</w:t>
      </w:r>
    </w:p>
    <w:p w14:paraId="55F82D74" w14:textId="4FFC1A2C" w:rsidR="005908AC" w:rsidRDefault="005908AC" w:rsidP="0050392B">
      <w:pPr>
        <w:shd w:val="clear" w:color="auto" w:fill="FFFFFF"/>
        <w:spacing w:after="0" w:line="240" w:lineRule="auto"/>
        <w:rPr>
          <w:ins w:id="316" w:author="Brandon Abley" w:date="2023-11-03T09:55:00Z"/>
          <w:rFonts w:ascii="Arial" w:eastAsia="Times New Roman" w:hAnsi="Arial" w:cs="Arial"/>
          <w:color w:val="242424"/>
          <w:sz w:val="23"/>
          <w:szCs w:val="23"/>
        </w:rPr>
      </w:pPr>
      <w:ins w:id="317" w:author="Brandon Abley" w:date="2023-11-03T09:55:00Z">
        <w:r>
          <w:rPr>
            <w:rFonts w:ascii="Arial" w:eastAsia="Times New Roman" w:hAnsi="Arial" w:cs="Arial"/>
            <w:color w:val="242424"/>
            <w:sz w:val="23"/>
            <w:szCs w:val="23"/>
          </w:rPr>
          <w:t>Ok</w:t>
        </w:r>
      </w:ins>
    </w:p>
    <w:p w14:paraId="1D71E21E" w14:textId="77777777" w:rsidR="005908AC" w:rsidRPr="0050392B" w:rsidRDefault="005908AC" w:rsidP="0050392B">
      <w:pPr>
        <w:shd w:val="clear" w:color="auto" w:fill="FFFFFF"/>
        <w:spacing w:after="0" w:line="240" w:lineRule="auto"/>
        <w:rPr>
          <w:rFonts w:ascii="Arial" w:eastAsia="Times New Roman" w:hAnsi="Arial" w:cs="Arial"/>
          <w:color w:val="242424"/>
          <w:sz w:val="23"/>
          <w:szCs w:val="23"/>
        </w:rPr>
      </w:pPr>
    </w:p>
    <w:p w14:paraId="658B6DEC" w14:textId="77777777" w:rsidR="0050392B" w:rsidRDefault="0050392B" w:rsidP="0050392B">
      <w:pPr>
        <w:shd w:val="clear" w:color="auto" w:fill="FFFFFF"/>
        <w:spacing w:after="0" w:line="240" w:lineRule="auto"/>
        <w:rPr>
          <w:ins w:id="318" w:author="Brandon Abley" w:date="2023-11-03T09:55:00Z"/>
          <w:rFonts w:ascii="Arial" w:eastAsia="Times New Roman" w:hAnsi="Arial" w:cs="Arial"/>
          <w:color w:val="242424"/>
          <w:sz w:val="23"/>
          <w:szCs w:val="23"/>
        </w:rPr>
      </w:pPr>
      <w:r w:rsidRPr="0050392B">
        <w:rPr>
          <w:rFonts w:ascii="Arial" w:eastAsia="Times New Roman" w:hAnsi="Arial" w:cs="Arial"/>
          <w:color w:val="242424"/>
          <w:sz w:val="23"/>
          <w:szCs w:val="23"/>
        </w:rPr>
        <w:t>(68) Same place, change “</w:t>
      </w:r>
      <w:proofErr w:type="spellStart"/>
      <w:r w:rsidRPr="0050392B">
        <w:rPr>
          <w:rFonts w:ascii="Arial" w:eastAsia="Times New Roman" w:hAnsi="Arial" w:cs="Arial"/>
          <w:color w:val="242424"/>
          <w:sz w:val="23"/>
          <w:szCs w:val="23"/>
        </w:rPr>
        <w:t>uid</w:t>
      </w:r>
      <w:proofErr w:type="spellEnd"/>
      <w:r w:rsidRPr="0050392B">
        <w:rPr>
          <w:rFonts w:ascii="Arial" w:eastAsia="Times New Roman" w:hAnsi="Arial" w:cs="Arial"/>
          <w:color w:val="242424"/>
          <w:sz w:val="23"/>
          <w:szCs w:val="23"/>
        </w:rPr>
        <w:t>” to “UID”.</w:t>
      </w:r>
    </w:p>
    <w:p w14:paraId="0651CDCD" w14:textId="09734D41" w:rsidR="005908AC" w:rsidRDefault="005908AC" w:rsidP="0050392B">
      <w:pPr>
        <w:shd w:val="clear" w:color="auto" w:fill="FFFFFF"/>
        <w:spacing w:after="0" w:line="240" w:lineRule="auto"/>
        <w:rPr>
          <w:ins w:id="319" w:author="Brandon Abley" w:date="2023-11-03T09:55:00Z"/>
          <w:rFonts w:ascii="Arial" w:eastAsia="Times New Roman" w:hAnsi="Arial" w:cs="Arial"/>
          <w:color w:val="242424"/>
          <w:sz w:val="23"/>
          <w:szCs w:val="23"/>
        </w:rPr>
      </w:pPr>
      <w:ins w:id="320" w:author="Brandon Abley" w:date="2023-11-03T09:55:00Z">
        <w:r>
          <w:rPr>
            <w:rFonts w:ascii="Arial" w:eastAsia="Times New Roman" w:hAnsi="Arial" w:cs="Arial"/>
            <w:color w:val="242424"/>
            <w:sz w:val="23"/>
            <w:szCs w:val="23"/>
          </w:rPr>
          <w:t>Ok</w:t>
        </w:r>
      </w:ins>
    </w:p>
    <w:p w14:paraId="234ADAF9" w14:textId="77777777" w:rsidR="005908AC" w:rsidRPr="0050392B" w:rsidRDefault="005908AC" w:rsidP="0050392B">
      <w:pPr>
        <w:shd w:val="clear" w:color="auto" w:fill="FFFFFF"/>
        <w:spacing w:after="0" w:line="240" w:lineRule="auto"/>
        <w:rPr>
          <w:rFonts w:ascii="Arial" w:eastAsia="Times New Roman" w:hAnsi="Arial" w:cs="Arial"/>
          <w:color w:val="242424"/>
          <w:sz w:val="23"/>
          <w:szCs w:val="23"/>
        </w:rPr>
      </w:pPr>
    </w:p>
    <w:p w14:paraId="3104EC99" w14:textId="77777777" w:rsidR="0050392B" w:rsidRDefault="0050392B" w:rsidP="0050392B">
      <w:pPr>
        <w:shd w:val="clear" w:color="auto" w:fill="FFFFFF"/>
        <w:spacing w:after="0" w:line="240" w:lineRule="auto"/>
        <w:rPr>
          <w:ins w:id="321" w:author="Brandon Abley" w:date="2023-11-20T12:20:00Z"/>
          <w:rFonts w:ascii="Arial" w:eastAsia="Times New Roman" w:hAnsi="Arial" w:cs="Arial"/>
          <w:color w:val="242424"/>
          <w:sz w:val="23"/>
          <w:szCs w:val="23"/>
        </w:rPr>
      </w:pPr>
      <w:r w:rsidRPr="0050392B">
        <w:rPr>
          <w:rFonts w:ascii="Arial" w:eastAsia="Times New Roman" w:hAnsi="Arial" w:cs="Arial"/>
          <w:color w:val="242424"/>
          <w:sz w:val="23"/>
          <w:szCs w:val="23"/>
        </w:rPr>
        <w:t>(69) Should 4.4.5.10.2 say "the document" rather than "a document" (can there be multiple documents specifying a value)?</w:t>
      </w:r>
    </w:p>
    <w:p w14:paraId="7EE277D4" w14:textId="55D73463" w:rsidR="006661C4" w:rsidRDefault="006661C4" w:rsidP="0050392B">
      <w:pPr>
        <w:shd w:val="clear" w:color="auto" w:fill="FFFFFF"/>
        <w:spacing w:after="0" w:line="240" w:lineRule="auto"/>
        <w:rPr>
          <w:ins w:id="322" w:author="Brandon Abley" w:date="2023-11-20T12:20:00Z"/>
          <w:rFonts w:ascii="Arial" w:hAnsi="Arial" w:cs="Arial"/>
          <w:color w:val="242424"/>
          <w:sz w:val="23"/>
          <w:szCs w:val="23"/>
          <w:shd w:val="clear" w:color="auto" w:fill="FFFFFF"/>
        </w:rPr>
      </w:pPr>
      <w:ins w:id="323" w:author="Brandon Abley" w:date="2023-11-20T12:20:00Z">
        <w:r>
          <w:rPr>
            <w:rFonts w:ascii="Arial" w:hAnsi="Arial" w:cs="Arial"/>
            <w:color w:val="242424"/>
            <w:sz w:val="23"/>
            <w:szCs w:val="23"/>
            <w:shd w:val="clear" w:color="auto" w:fill="FFFFFF"/>
          </w:rPr>
          <w:t>Ok; change made throughout the document (20 or more instances)</w:t>
        </w:r>
      </w:ins>
    </w:p>
    <w:p w14:paraId="1B58EEEB" w14:textId="77777777" w:rsidR="006661C4" w:rsidRPr="0050392B" w:rsidRDefault="006661C4" w:rsidP="0050392B">
      <w:pPr>
        <w:shd w:val="clear" w:color="auto" w:fill="FFFFFF"/>
        <w:spacing w:after="0" w:line="240" w:lineRule="auto"/>
        <w:rPr>
          <w:rFonts w:ascii="Arial" w:eastAsia="Times New Roman" w:hAnsi="Arial" w:cs="Arial"/>
          <w:color w:val="242424"/>
          <w:sz w:val="23"/>
          <w:szCs w:val="23"/>
        </w:rPr>
      </w:pPr>
    </w:p>
    <w:p w14:paraId="24F578B5" w14:textId="77777777" w:rsidR="0050392B" w:rsidRDefault="0050392B" w:rsidP="0050392B">
      <w:pPr>
        <w:shd w:val="clear" w:color="auto" w:fill="FFFFFF"/>
        <w:spacing w:after="0" w:line="240" w:lineRule="auto"/>
        <w:rPr>
          <w:ins w:id="324" w:author="Brandon Abley" w:date="2023-11-20T12:20:00Z"/>
          <w:rFonts w:ascii="Arial" w:eastAsia="Times New Roman" w:hAnsi="Arial" w:cs="Arial"/>
          <w:color w:val="242424"/>
          <w:sz w:val="23"/>
          <w:szCs w:val="23"/>
        </w:rPr>
      </w:pPr>
      <w:r w:rsidRPr="0050392B">
        <w:rPr>
          <w:rFonts w:ascii="Arial" w:eastAsia="Times New Roman" w:hAnsi="Arial" w:cs="Arial"/>
          <w:color w:val="242424"/>
          <w:sz w:val="23"/>
          <w:szCs w:val="23"/>
        </w:rPr>
        <w:t>(70) 4.4.5.10.3 is missing "the" in front of "entry".</w:t>
      </w:r>
    </w:p>
    <w:p w14:paraId="7CD1C43B" w14:textId="35E10C24" w:rsidR="006661C4" w:rsidRDefault="006661C4" w:rsidP="0050392B">
      <w:pPr>
        <w:shd w:val="clear" w:color="auto" w:fill="FFFFFF"/>
        <w:spacing w:after="0" w:line="240" w:lineRule="auto"/>
        <w:rPr>
          <w:ins w:id="325" w:author="Brandon Abley" w:date="2023-11-20T12:20:00Z"/>
          <w:rFonts w:ascii="Arial" w:hAnsi="Arial" w:cs="Arial"/>
          <w:color w:val="242424"/>
          <w:sz w:val="23"/>
          <w:szCs w:val="23"/>
          <w:shd w:val="clear" w:color="auto" w:fill="FFFFFF"/>
        </w:rPr>
      </w:pPr>
      <w:ins w:id="326" w:author="Brandon Abley" w:date="2023-11-20T12:20:00Z">
        <w:r>
          <w:rPr>
            <w:rFonts w:ascii="Arial" w:hAnsi="Arial" w:cs="Arial"/>
            <w:color w:val="242424"/>
            <w:sz w:val="23"/>
            <w:szCs w:val="23"/>
            <w:shd w:val="clear" w:color="auto" w:fill="FFFFFF"/>
          </w:rPr>
          <w:t>Blanket correction </w:t>
        </w:r>
      </w:ins>
    </w:p>
    <w:p w14:paraId="5DC2BDD9" w14:textId="77777777" w:rsidR="006661C4" w:rsidRPr="0050392B" w:rsidRDefault="006661C4" w:rsidP="0050392B">
      <w:pPr>
        <w:shd w:val="clear" w:color="auto" w:fill="FFFFFF"/>
        <w:spacing w:after="0" w:line="240" w:lineRule="auto"/>
        <w:rPr>
          <w:rFonts w:ascii="Arial" w:eastAsia="Times New Roman" w:hAnsi="Arial" w:cs="Arial"/>
          <w:color w:val="242424"/>
          <w:sz w:val="23"/>
          <w:szCs w:val="23"/>
        </w:rPr>
      </w:pPr>
    </w:p>
    <w:p w14:paraId="78248A66" w14:textId="77777777" w:rsidR="0050392B" w:rsidRDefault="0050392B" w:rsidP="0050392B">
      <w:pPr>
        <w:shd w:val="clear" w:color="auto" w:fill="FFFFFF"/>
        <w:spacing w:after="0" w:line="240" w:lineRule="auto"/>
        <w:rPr>
          <w:ins w:id="327" w:author="Brandon Abley" w:date="2023-11-20T12:20:00Z"/>
          <w:rFonts w:ascii="Arial" w:eastAsia="Times New Roman" w:hAnsi="Arial" w:cs="Arial"/>
          <w:color w:val="242424"/>
          <w:sz w:val="23"/>
          <w:szCs w:val="23"/>
        </w:rPr>
      </w:pPr>
      <w:r w:rsidRPr="0050392B">
        <w:rPr>
          <w:rFonts w:ascii="Arial" w:eastAsia="Times New Roman" w:hAnsi="Arial" w:cs="Arial"/>
          <w:color w:val="242424"/>
          <w:sz w:val="23"/>
          <w:szCs w:val="23"/>
        </w:rPr>
        <w:t>(71) Same place, should it be the document that specifies the structure?</w:t>
      </w:r>
    </w:p>
    <w:p w14:paraId="2BA22772" w14:textId="24D9DC01" w:rsidR="006661C4" w:rsidRDefault="006661C4" w:rsidP="0050392B">
      <w:pPr>
        <w:shd w:val="clear" w:color="auto" w:fill="FFFFFF"/>
        <w:spacing w:after="0" w:line="240" w:lineRule="auto"/>
        <w:rPr>
          <w:ins w:id="328" w:author="Brandon Abley" w:date="2023-11-20T12:20:00Z"/>
          <w:rFonts w:ascii="Arial" w:hAnsi="Arial" w:cs="Arial"/>
          <w:color w:val="242424"/>
          <w:sz w:val="23"/>
          <w:szCs w:val="23"/>
          <w:shd w:val="clear" w:color="auto" w:fill="FFFFFF"/>
        </w:rPr>
      </w:pPr>
      <w:ins w:id="329" w:author="Brandon Abley" w:date="2023-11-20T12:20:00Z">
        <w:r>
          <w:rPr>
            <w:rFonts w:ascii="Arial" w:hAnsi="Arial" w:cs="Arial"/>
            <w:color w:val="242424"/>
            <w:sz w:val="23"/>
            <w:szCs w:val="23"/>
            <w:shd w:val="clear" w:color="auto" w:fill="FFFFFF"/>
          </w:rPr>
          <w:lastRenderedPageBreak/>
          <w:t xml:space="preserve">Corrected here and other </w:t>
        </w:r>
        <w:proofErr w:type="gramStart"/>
        <w:r>
          <w:rPr>
            <w:rFonts w:ascii="Arial" w:hAnsi="Arial" w:cs="Arial"/>
            <w:color w:val="242424"/>
            <w:sz w:val="23"/>
            <w:szCs w:val="23"/>
            <w:shd w:val="clear" w:color="auto" w:fill="FFFFFF"/>
          </w:rPr>
          <w:t>places</w:t>
        </w:r>
        <w:proofErr w:type="gramEnd"/>
        <w:r>
          <w:rPr>
            <w:rFonts w:ascii="Arial" w:hAnsi="Arial" w:cs="Arial"/>
            <w:color w:val="242424"/>
            <w:sz w:val="23"/>
            <w:szCs w:val="23"/>
            <w:shd w:val="clear" w:color="auto" w:fill="FFFFFF"/>
          </w:rPr>
          <w:t> </w:t>
        </w:r>
      </w:ins>
    </w:p>
    <w:p w14:paraId="7682B9FD" w14:textId="77777777" w:rsidR="006661C4" w:rsidRPr="0050392B" w:rsidRDefault="006661C4" w:rsidP="0050392B">
      <w:pPr>
        <w:shd w:val="clear" w:color="auto" w:fill="FFFFFF"/>
        <w:spacing w:after="0" w:line="240" w:lineRule="auto"/>
        <w:rPr>
          <w:rFonts w:ascii="Arial" w:eastAsia="Times New Roman" w:hAnsi="Arial" w:cs="Arial"/>
          <w:color w:val="242424"/>
          <w:sz w:val="23"/>
          <w:szCs w:val="23"/>
        </w:rPr>
      </w:pPr>
    </w:p>
    <w:p w14:paraId="2CDE524F" w14:textId="77777777" w:rsidR="0050392B" w:rsidRDefault="0050392B" w:rsidP="0050392B">
      <w:pPr>
        <w:shd w:val="clear" w:color="auto" w:fill="FFFFFF"/>
        <w:spacing w:after="0" w:line="240" w:lineRule="auto"/>
        <w:rPr>
          <w:ins w:id="330" w:author="Brandon Abley" w:date="2023-11-20T12:21:00Z"/>
          <w:rFonts w:ascii="Arial" w:eastAsia="Times New Roman" w:hAnsi="Arial" w:cs="Arial"/>
          <w:color w:val="242424"/>
          <w:sz w:val="23"/>
          <w:szCs w:val="23"/>
        </w:rPr>
      </w:pPr>
      <w:r w:rsidRPr="0050392B">
        <w:rPr>
          <w:rFonts w:ascii="Arial" w:eastAsia="Times New Roman" w:hAnsi="Arial" w:cs="Arial"/>
          <w:color w:val="242424"/>
          <w:sz w:val="23"/>
          <w:szCs w:val="23"/>
        </w:rPr>
        <w:t>(72) In 4.4.5.11, is it true that media features with limited use are not appropriate in the SIP Media Feature Tag Registry? There's a risk of duplication or unawareness when the values are split between registries. Other registries have a way to indicate if a value is for general or limited use (e.g., MIME media types).</w:t>
      </w:r>
    </w:p>
    <w:p w14:paraId="36F1C7E0" w14:textId="10D13576" w:rsidR="006661C4" w:rsidRDefault="006661C4" w:rsidP="0050392B">
      <w:pPr>
        <w:shd w:val="clear" w:color="auto" w:fill="FFFFFF"/>
        <w:spacing w:after="0" w:line="240" w:lineRule="auto"/>
        <w:rPr>
          <w:ins w:id="331" w:author="Brandon Abley" w:date="2023-11-20T12:21:00Z"/>
          <w:rFonts w:ascii="Arial" w:hAnsi="Arial" w:cs="Arial"/>
          <w:color w:val="242424"/>
          <w:sz w:val="23"/>
          <w:szCs w:val="23"/>
          <w:shd w:val="clear" w:color="auto" w:fill="FFFFFF"/>
        </w:rPr>
      </w:pPr>
      <w:ins w:id="332" w:author="Brandon Abley" w:date="2023-11-20T12:21:00Z">
        <w:r>
          <w:rPr>
            <w:rFonts w:ascii="Arial" w:hAnsi="Arial" w:cs="Arial"/>
            <w:color w:val="242424"/>
            <w:sz w:val="23"/>
            <w:szCs w:val="23"/>
            <w:shd w:val="clear" w:color="auto" w:fill="FFFFFF"/>
          </w:rPr>
          <w:t xml:space="preserve">The RFC as written reflects what was envisioned for i3; </w:t>
        </w:r>
        <w:proofErr w:type="spellStart"/>
        <w:r>
          <w:rPr>
            <w:rFonts w:ascii="Arial" w:hAnsi="Arial" w:cs="Arial"/>
            <w:color w:val="242424"/>
            <w:sz w:val="23"/>
            <w:szCs w:val="23"/>
            <w:shd w:val="clear" w:color="auto" w:fill="FFFFFF"/>
          </w:rPr>
          <w:t>todo</w:t>
        </w:r>
        <w:proofErr w:type="spellEnd"/>
        <w:r>
          <w:rPr>
            <w:rFonts w:ascii="Arial" w:hAnsi="Arial" w:cs="Arial"/>
            <w:color w:val="242424"/>
            <w:sz w:val="23"/>
            <w:szCs w:val="23"/>
            <w:shd w:val="clear" w:color="auto" w:fill="FFFFFF"/>
          </w:rPr>
          <w:t xml:space="preserve">: check with </w:t>
        </w:r>
        <w:proofErr w:type="gramStart"/>
        <w:r>
          <w:rPr>
            <w:rFonts w:ascii="Arial" w:hAnsi="Arial" w:cs="Arial"/>
            <w:color w:val="242424"/>
            <w:sz w:val="23"/>
            <w:szCs w:val="23"/>
            <w:shd w:val="clear" w:color="auto" w:fill="FFFFFF"/>
          </w:rPr>
          <w:t>Brian</w:t>
        </w:r>
        <w:proofErr w:type="gramEnd"/>
      </w:ins>
    </w:p>
    <w:p w14:paraId="652DC7D8" w14:textId="77777777" w:rsidR="006661C4" w:rsidRDefault="006661C4" w:rsidP="0050392B">
      <w:pPr>
        <w:shd w:val="clear" w:color="auto" w:fill="FFFFFF"/>
        <w:spacing w:after="0" w:line="240" w:lineRule="auto"/>
        <w:rPr>
          <w:ins w:id="333" w:author="Brian Rosen" w:date="2023-11-08T10:26:00Z"/>
          <w:rFonts w:ascii="Arial" w:eastAsia="Times New Roman" w:hAnsi="Arial" w:cs="Arial"/>
          <w:color w:val="242424"/>
          <w:sz w:val="23"/>
          <w:szCs w:val="23"/>
        </w:rPr>
      </w:pPr>
    </w:p>
    <w:p w14:paraId="6D8A514C" w14:textId="7A447308" w:rsidR="002A5C70" w:rsidRDefault="002A5C70" w:rsidP="0050392B">
      <w:pPr>
        <w:shd w:val="clear" w:color="auto" w:fill="FFFFFF"/>
        <w:spacing w:after="0" w:line="240" w:lineRule="auto"/>
        <w:rPr>
          <w:ins w:id="334" w:author="Brian Rosen" w:date="2023-11-08T10:35:00Z"/>
          <w:rFonts w:ascii="Arial" w:eastAsia="Times New Roman" w:hAnsi="Arial" w:cs="Arial"/>
          <w:color w:val="242424"/>
          <w:sz w:val="23"/>
          <w:szCs w:val="23"/>
        </w:rPr>
      </w:pPr>
      <w:ins w:id="335" w:author="Brian Rosen" w:date="2023-11-08T10:34:00Z">
        <w:r>
          <w:rPr>
            <w:rFonts w:ascii="Arial" w:eastAsia="Times New Roman" w:hAnsi="Arial" w:cs="Arial"/>
            <w:color w:val="242424"/>
            <w:sz w:val="23"/>
            <w:szCs w:val="23"/>
          </w:rPr>
          <w:t xml:space="preserve">I think we have sufficient justification for a separate registry.  The problem is that we </w:t>
        </w:r>
        <w:proofErr w:type="gramStart"/>
        <w:r>
          <w:rPr>
            <w:rFonts w:ascii="Arial" w:eastAsia="Times New Roman" w:hAnsi="Arial" w:cs="Arial"/>
            <w:color w:val="242424"/>
            <w:sz w:val="23"/>
            <w:szCs w:val="23"/>
          </w:rPr>
          <w:t>have to</w:t>
        </w:r>
        <w:proofErr w:type="gramEnd"/>
        <w:r>
          <w:rPr>
            <w:rFonts w:ascii="Arial" w:eastAsia="Times New Roman" w:hAnsi="Arial" w:cs="Arial"/>
            <w:color w:val="242424"/>
            <w:sz w:val="23"/>
            <w:szCs w:val="23"/>
          </w:rPr>
          <w:t xml:space="preserve"> create that registry following RFC</w:t>
        </w:r>
      </w:ins>
      <w:ins w:id="336" w:author="Brian Rosen" w:date="2023-11-08T10:35:00Z">
        <w:r>
          <w:rPr>
            <w:rFonts w:ascii="Arial" w:eastAsia="Times New Roman" w:hAnsi="Arial" w:cs="Arial"/>
            <w:color w:val="242424"/>
            <w:sz w:val="23"/>
            <w:szCs w:val="23"/>
          </w:rPr>
          <w:t>2506.</w:t>
        </w:r>
      </w:ins>
    </w:p>
    <w:p w14:paraId="02700729" w14:textId="77777777" w:rsidR="002A5C70" w:rsidRDefault="002A5C70" w:rsidP="0050392B">
      <w:pPr>
        <w:shd w:val="clear" w:color="auto" w:fill="FFFFFF"/>
        <w:spacing w:after="0" w:line="240" w:lineRule="auto"/>
        <w:rPr>
          <w:ins w:id="337" w:author="Brian Rosen" w:date="2023-11-08T10:35:00Z"/>
          <w:rFonts w:ascii="Arial" w:eastAsia="Times New Roman" w:hAnsi="Arial" w:cs="Arial"/>
          <w:color w:val="242424"/>
          <w:sz w:val="23"/>
          <w:szCs w:val="23"/>
        </w:rPr>
      </w:pPr>
    </w:p>
    <w:p w14:paraId="19EED9C8" w14:textId="2B703181" w:rsidR="002A5C70" w:rsidRDefault="002A5C70" w:rsidP="0050392B">
      <w:pPr>
        <w:shd w:val="clear" w:color="auto" w:fill="FFFFFF"/>
        <w:spacing w:after="0" w:line="240" w:lineRule="auto"/>
        <w:rPr>
          <w:ins w:id="338" w:author="Brandon Abley" w:date="2023-11-20T12:19:00Z"/>
          <w:rFonts w:ascii="Arial" w:eastAsia="Times New Roman" w:hAnsi="Arial" w:cs="Arial"/>
          <w:color w:val="242424"/>
          <w:sz w:val="23"/>
          <w:szCs w:val="23"/>
        </w:rPr>
      </w:pPr>
      <w:ins w:id="339" w:author="Brian Rosen" w:date="2023-11-08T10:35:00Z">
        <w:r>
          <w:rPr>
            <w:rFonts w:ascii="Arial" w:eastAsia="Times New Roman" w:hAnsi="Arial" w:cs="Arial"/>
            <w:color w:val="242424"/>
            <w:sz w:val="23"/>
            <w:szCs w:val="23"/>
          </w:rPr>
          <w:t xml:space="preserve">We would need </w:t>
        </w:r>
        <w:proofErr w:type="spellStart"/>
        <w:r>
          <w:rPr>
            <w:rFonts w:ascii="Arial" w:eastAsia="Times New Roman" w:hAnsi="Arial" w:cs="Arial"/>
            <w:color w:val="242424"/>
            <w:sz w:val="23"/>
            <w:szCs w:val="23"/>
          </w:rPr>
          <w:t>sipcore</w:t>
        </w:r>
        <w:proofErr w:type="spellEnd"/>
        <w:r>
          <w:rPr>
            <w:rFonts w:ascii="Arial" w:eastAsia="Times New Roman" w:hAnsi="Arial" w:cs="Arial"/>
            <w:color w:val="242424"/>
            <w:sz w:val="23"/>
            <w:szCs w:val="23"/>
          </w:rPr>
          <w:t xml:space="preserve"> to add a way a SIP media feature tag could be designated for limited use.</w:t>
        </w:r>
      </w:ins>
    </w:p>
    <w:p w14:paraId="36164A31" w14:textId="77777777" w:rsidR="006661C4" w:rsidRDefault="006661C4" w:rsidP="0050392B">
      <w:pPr>
        <w:shd w:val="clear" w:color="auto" w:fill="FFFFFF"/>
        <w:spacing w:after="0" w:line="240" w:lineRule="auto"/>
        <w:rPr>
          <w:ins w:id="340" w:author="Brandon Abley" w:date="2023-11-20T12:19:00Z"/>
          <w:rFonts w:ascii="Arial" w:eastAsia="Times New Roman" w:hAnsi="Arial" w:cs="Arial"/>
          <w:color w:val="242424"/>
          <w:sz w:val="23"/>
          <w:szCs w:val="23"/>
        </w:rPr>
      </w:pPr>
    </w:p>
    <w:p w14:paraId="4969347F" w14:textId="64CB1E06" w:rsidR="006661C4" w:rsidRDefault="006661C4" w:rsidP="0050392B">
      <w:pPr>
        <w:shd w:val="clear" w:color="auto" w:fill="FFFFFF"/>
        <w:spacing w:after="0" w:line="240" w:lineRule="auto"/>
        <w:rPr>
          <w:ins w:id="341" w:author="Brian Rosen" w:date="2023-11-08T10:35:00Z"/>
          <w:rFonts w:ascii="Arial" w:eastAsia="Times New Roman" w:hAnsi="Arial" w:cs="Arial"/>
          <w:color w:val="242424"/>
          <w:sz w:val="23"/>
          <w:szCs w:val="23"/>
        </w:rPr>
      </w:pPr>
      <w:ins w:id="342" w:author="Brandon Abley" w:date="2023-11-20T12:19:00Z">
        <w:r>
          <w:rPr>
            <w:rFonts w:ascii="Arial" w:eastAsia="Times New Roman" w:hAnsi="Arial" w:cs="Arial"/>
            <w:color w:val="242424"/>
            <w:sz w:val="23"/>
            <w:szCs w:val="23"/>
          </w:rPr>
          <w:t>Ok, no chang</w:t>
        </w:r>
      </w:ins>
      <w:ins w:id="343" w:author="Brandon Abley" w:date="2023-11-20T12:20:00Z">
        <w:r>
          <w:rPr>
            <w:rFonts w:ascii="Arial" w:eastAsia="Times New Roman" w:hAnsi="Arial" w:cs="Arial"/>
            <w:color w:val="242424"/>
            <w:sz w:val="23"/>
            <w:szCs w:val="23"/>
          </w:rPr>
          <w:t xml:space="preserve">e to </w:t>
        </w:r>
        <w:proofErr w:type="gramStart"/>
        <w:r>
          <w:rPr>
            <w:rFonts w:ascii="Arial" w:eastAsia="Times New Roman" w:hAnsi="Arial" w:cs="Arial"/>
            <w:color w:val="242424"/>
            <w:sz w:val="23"/>
            <w:szCs w:val="23"/>
          </w:rPr>
          <w:t>document</w:t>
        </w:r>
      </w:ins>
      <w:proofErr w:type="gramEnd"/>
    </w:p>
    <w:p w14:paraId="1F3B57B1" w14:textId="77777777" w:rsidR="002A5C70" w:rsidRPr="0050392B" w:rsidRDefault="002A5C70" w:rsidP="0050392B">
      <w:pPr>
        <w:shd w:val="clear" w:color="auto" w:fill="FFFFFF"/>
        <w:spacing w:after="0" w:line="240" w:lineRule="auto"/>
        <w:rPr>
          <w:rFonts w:ascii="Arial" w:eastAsia="Times New Roman" w:hAnsi="Arial" w:cs="Arial"/>
          <w:color w:val="242424"/>
          <w:sz w:val="23"/>
          <w:szCs w:val="23"/>
        </w:rPr>
      </w:pPr>
    </w:p>
    <w:p w14:paraId="68085FDD" w14:textId="77777777" w:rsidR="0050392B" w:rsidRDefault="0050392B" w:rsidP="0050392B">
      <w:pPr>
        <w:shd w:val="clear" w:color="auto" w:fill="FFFFFF"/>
        <w:spacing w:after="0" w:line="240" w:lineRule="auto"/>
        <w:rPr>
          <w:ins w:id="344" w:author="Brandon Abley" w:date="2023-11-20T12:21:00Z"/>
          <w:rFonts w:ascii="Arial" w:eastAsia="Times New Roman" w:hAnsi="Arial" w:cs="Arial"/>
          <w:color w:val="242424"/>
          <w:sz w:val="23"/>
          <w:szCs w:val="23"/>
        </w:rPr>
      </w:pPr>
      <w:r w:rsidRPr="0050392B">
        <w:rPr>
          <w:rFonts w:ascii="Arial" w:eastAsia="Times New Roman" w:hAnsi="Arial" w:cs="Arial"/>
          <w:color w:val="242424"/>
          <w:sz w:val="23"/>
          <w:szCs w:val="23"/>
        </w:rPr>
        <w:t>(73) In 4.4.5.11.3, typo "that entry" should be "that the entry".</w:t>
      </w:r>
    </w:p>
    <w:p w14:paraId="7FB68EF7" w14:textId="35F19DB8" w:rsidR="006661C4" w:rsidRDefault="006661C4" w:rsidP="0050392B">
      <w:pPr>
        <w:shd w:val="clear" w:color="auto" w:fill="FFFFFF"/>
        <w:spacing w:after="0" w:line="240" w:lineRule="auto"/>
        <w:rPr>
          <w:ins w:id="345" w:author="Brandon Abley" w:date="2023-11-20T12:21:00Z"/>
          <w:rFonts w:ascii="Arial" w:hAnsi="Arial" w:cs="Arial"/>
          <w:color w:val="242424"/>
          <w:sz w:val="23"/>
          <w:szCs w:val="23"/>
          <w:shd w:val="clear" w:color="auto" w:fill="FFFFFF"/>
        </w:rPr>
      </w:pPr>
      <w:ins w:id="346" w:author="Brandon Abley" w:date="2023-11-20T12:21:00Z">
        <w:r>
          <w:rPr>
            <w:rFonts w:ascii="Arial" w:hAnsi="Arial" w:cs="Arial"/>
            <w:color w:val="242424"/>
            <w:sz w:val="23"/>
            <w:szCs w:val="23"/>
            <w:shd w:val="clear" w:color="auto" w:fill="FFFFFF"/>
          </w:rPr>
          <w:t>Corrected</w:t>
        </w:r>
      </w:ins>
    </w:p>
    <w:p w14:paraId="6EE59FAD" w14:textId="77777777" w:rsidR="006661C4" w:rsidRPr="0050392B" w:rsidRDefault="006661C4" w:rsidP="0050392B">
      <w:pPr>
        <w:shd w:val="clear" w:color="auto" w:fill="FFFFFF"/>
        <w:spacing w:after="0" w:line="240" w:lineRule="auto"/>
        <w:rPr>
          <w:rFonts w:ascii="Arial" w:eastAsia="Times New Roman" w:hAnsi="Arial" w:cs="Arial"/>
          <w:color w:val="242424"/>
          <w:sz w:val="23"/>
          <w:szCs w:val="23"/>
        </w:rPr>
      </w:pPr>
    </w:p>
    <w:p w14:paraId="24527FD9" w14:textId="77777777" w:rsidR="0050392B" w:rsidRDefault="0050392B" w:rsidP="0050392B">
      <w:pPr>
        <w:shd w:val="clear" w:color="auto" w:fill="FFFFFF"/>
        <w:spacing w:after="0" w:line="240" w:lineRule="auto"/>
        <w:rPr>
          <w:ins w:id="347" w:author="Brandon Abley" w:date="2023-11-20T12:21:00Z"/>
          <w:rFonts w:ascii="Arial" w:eastAsia="Times New Roman" w:hAnsi="Arial" w:cs="Arial"/>
          <w:color w:val="242424"/>
          <w:sz w:val="23"/>
          <w:szCs w:val="23"/>
        </w:rPr>
      </w:pPr>
      <w:r w:rsidRPr="0050392B">
        <w:rPr>
          <w:rFonts w:ascii="Arial" w:eastAsia="Times New Roman" w:hAnsi="Arial" w:cs="Arial"/>
          <w:color w:val="242424"/>
          <w:sz w:val="23"/>
          <w:szCs w:val="23"/>
        </w:rPr>
        <w:t>(74) Same place, "and specifies how it is used" should be "and that the referenced specification adequately describes how it is used".</w:t>
      </w:r>
    </w:p>
    <w:p w14:paraId="190775E6" w14:textId="43E62827" w:rsidR="006661C4" w:rsidRDefault="006661C4" w:rsidP="0050392B">
      <w:pPr>
        <w:shd w:val="clear" w:color="auto" w:fill="FFFFFF"/>
        <w:spacing w:after="0" w:line="240" w:lineRule="auto"/>
        <w:rPr>
          <w:ins w:id="348" w:author="Brandon Abley" w:date="2023-11-20T12:21:00Z"/>
          <w:rFonts w:ascii="Arial" w:hAnsi="Arial" w:cs="Arial"/>
          <w:color w:val="242424"/>
          <w:sz w:val="23"/>
          <w:szCs w:val="23"/>
          <w:shd w:val="clear" w:color="auto" w:fill="FFFFFF"/>
        </w:rPr>
      </w:pPr>
      <w:ins w:id="349" w:author="Brandon Abley" w:date="2023-11-20T12:21:00Z">
        <w:r>
          <w:rPr>
            <w:rFonts w:ascii="Arial" w:hAnsi="Arial" w:cs="Arial"/>
            <w:color w:val="242424"/>
            <w:sz w:val="23"/>
            <w:szCs w:val="23"/>
            <w:shd w:val="clear" w:color="auto" w:fill="FFFFFF"/>
          </w:rPr>
          <w:t xml:space="preserve">Blanket change has been </w:t>
        </w:r>
        <w:proofErr w:type="gramStart"/>
        <w:r>
          <w:rPr>
            <w:rFonts w:ascii="Arial" w:hAnsi="Arial" w:cs="Arial"/>
            <w:color w:val="242424"/>
            <w:sz w:val="23"/>
            <w:szCs w:val="23"/>
            <w:shd w:val="clear" w:color="auto" w:fill="FFFFFF"/>
          </w:rPr>
          <w:t>made</w:t>
        </w:r>
        <w:proofErr w:type="gramEnd"/>
        <w:r>
          <w:rPr>
            <w:rFonts w:ascii="Arial" w:hAnsi="Arial" w:cs="Arial"/>
            <w:color w:val="242424"/>
            <w:sz w:val="23"/>
            <w:szCs w:val="23"/>
            <w:shd w:val="clear" w:color="auto" w:fill="FFFFFF"/>
          </w:rPr>
          <w:t> </w:t>
        </w:r>
      </w:ins>
    </w:p>
    <w:p w14:paraId="2BB0060C" w14:textId="77777777" w:rsidR="006661C4" w:rsidRPr="0050392B" w:rsidRDefault="006661C4" w:rsidP="0050392B">
      <w:pPr>
        <w:shd w:val="clear" w:color="auto" w:fill="FFFFFF"/>
        <w:spacing w:after="0" w:line="240" w:lineRule="auto"/>
        <w:rPr>
          <w:rFonts w:ascii="Arial" w:eastAsia="Times New Roman" w:hAnsi="Arial" w:cs="Arial"/>
          <w:color w:val="242424"/>
          <w:sz w:val="23"/>
          <w:szCs w:val="23"/>
        </w:rPr>
      </w:pPr>
    </w:p>
    <w:p w14:paraId="0BFF6427" w14:textId="77777777" w:rsidR="0050392B" w:rsidRDefault="0050392B" w:rsidP="0050392B">
      <w:pPr>
        <w:shd w:val="clear" w:color="auto" w:fill="FFFFFF"/>
        <w:spacing w:after="0" w:line="240" w:lineRule="auto"/>
        <w:rPr>
          <w:ins w:id="350" w:author="Brandon Abley" w:date="2023-11-20T12:21:00Z"/>
          <w:rFonts w:ascii="Arial" w:eastAsia="Times New Roman" w:hAnsi="Arial" w:cs="Arial"/>
          <w:color w:val="242424"/>
          <w:sz w:val="23"/>
          <w:szCs w:val="23"/>
        </w:rPr>
      </w:pPr>
      <w:r w:rsidRPr="0050392B">
        <w:rPr>
          <w:rFonts w:ascii="Arial" w:eastAsia="Times New Roman" w:hAnsi="Arial" w:cs="Arial"/>
          <w:color w:val="242424"/>
          <w:sz w:val="23"/>
          <w:szCs w:val="23"/>
        </w:rPr>
        <w:t>(75) Typo in 4.5: "/&gt;" appears in text.</w:t>
      </w:r>
    </w:p>
    <w:p w14:paraId="69702B24" w14:textId="1E087415" w:rsidR="006661C4" w:rsidRDefault="006661C4" w:rsidP="0050392B">
      <w:pPr>
        <w:shd w:val="clear" w:color="auto" w:fill="FFFFFF"/>
        <w:spacing w:after="0" w:line="240" w:lineRule="auto"/>
        <w:rPr>
          <w:ins w:id="351" w:author="Brandon Abley" w:date="2023-11-20T12:21:00Z"/>
          <w:rFonts w:ascii="Arial" w:eastAsia="Times New Roman" w:hAnsi="Arial" w:cs="Arial"/>
          <w:color w:val="242424"/>
          <w:sz w:val="23"/>
          <w:szCs w:val="23"/>
        </w:rPr>
      </w:pPr>
      <w:ins w:id="352" w:author="Brandon Abley" w:date="2023-11-20T12:21:00Z">
        <w:r>
          <w:rPr>
            <w:rFonts w:ascii="Arial" w:hAnsi="Arial" w:cs="Arial"/>
            <w:color w:val="242424"/>
            <w:sz w:val="23"/>
            <w:szCs w:val="23"/>
            <w:shd w:val="clear" w:color="auto" w:fill="FFFFFF"/>
          </w:rPr>
          <w:t xml:space="preserve">Does not appear in author’s </w:t>
        </w:r>
        <w:proofErr w:type="gramStart"/>
        <w:r>
          <w:rPr>
            <w:rFonts w:ascii="Arial" w:hAnsi="Arial" w:cs="Arial"/>
            <w:color w:val="242424"/>
            <w:sz w:val="23"/>
            <w:szCs w:val="23"/>
            <w:shd w:val="clear" w:color="auto" w:fill="FFFFFF"/>
          </w:rPr>
          <w:t>draft</w:t>
        </w:r>
        <w:proofErr w:type="gramEnd"/>
        <w:r>
          <w:rPr>
            <w:rFonts w:ascii="Arial" w:hAnsi="Arial" w:cs="Arial"/>
            <w:color w:val="242424"/>
            <w:sz w:val="23"/>
            <w:szCs w:val="23"/>
            <w:shd w:val="clear" w:color="auto" w:fill="FFFFFF"/>
          </w:rPr>
          <w:t> </w:t>
        </w:r>
      </w:ins>
    </w:p>
    <w:p w14:paraId="68172588" w14:textId="77777777" w:rsidR="006661C4" w:rsidRPr="0050392B" w:rsidRDefault="006661C4" w:rsidP="0050392B">
      <w:pPr>
        <w:shd w:val="clear" w:color="auto" w:fill="FFFFFF"/>
        <w:spacing w:after="0" w:line="240" w:lineRule="auto"/>
        <w:rPr>
          <w:rFonts w:ascii="Arial" w:eastAsia="Times New Roman" w:hAnsi="Arial" w:cs="Arial"/>
          <w:color w:val="242424"/>
          <w:sz w:val="23"/>
          <w:szCs w:val="23"/>
        </w:rPr>
      </w:pPr>
    </w:p>
    <w:p w14:paraId="5FB1E81C" w14:textId="77777777" w:rsidR="0050392B" w:rsidRPr="0050392B" w:rsidRDefault="0050392B" w:rsidP="0050392B">
      <w:pPr>
        <w:shd w:val="clear" w:color="auto" w:fill="FFFFFF"/>
        <w:spacing w:after="0" w:line="240" w:lineRule="auto"/>
        <w:rPr>
          <w:rFonts w:ascii="Arial" w:eastAsia="Times New Roman" w:hAnsi="Arial" w:cs="Arial"/>
          <w:color w:val="242424"/>
          <w:sz w:val="23"/>
          <w:szCs w:val="23"/>
        </w:rPr>
      </w:pPr>
      <w:r w:rsidRPr="0050392B">
        <w:rPr>
          <w:rFonts w:ascii="Arial" w:eastAsia="Times New Roman" w:hAnsi="Arial" w:cs="Arial"/>
          <w:color w:val="242424"/>
          <w:sz w:val="23"/>
          <w:szCs w:val="23"/>
        </w:rPr>
        <w:t>(76) I suggest replacing the text in 4.5.1 with something such as the following:</w:t>
      </w:r>
    </w:p>
    <w:p w14:paraId="47226000" w14:textId="77777777" w:rsidR="0050392B" w:rsidRDefault="0050392B" w:rsidP="0050392B">
      <w:pPr>
        <w:shd w:val="clear" w:color="auto" w:fill="FFFFFF"/>
        <w:spacing w:after="0" w:line="240" w:lineRule="auto"/>
        <w:rPr>
          <w:ins w:id="353" w:author="Brandon Abley" w:date="2023-11-20T12:21:00Z"/>
          <w:rFonts w:ascii="Arial" w:eastAsia="Times New Roman" w:hAnsi="Arial" w:cs="Arial"/>
          <w:color w:val="242424"/>
          <w:sz w:val="23"/>
          <w:szCs w:val="23"/>
        </w:rPr>
      </w:pPr>
      <w:r w:rsidRPr="0050392B">
        <w:rPr>
          <w:rFonts w:ascii="Arial" w:eastAsia="Times New Roman" w:hAnsi="Arial" w:cs="Arial"/>
          <w:color w:val="242424"/>
          <w:sz w:val="23"/>
          <w:szCs w:val="23"/>
        </w:rPr>
        <w:t>A variety of services are used during the processing of emergency</w:t>
      </w:r>
      <w:r w:rsidRPr="0050392B">
        <w:rPr>
          <w:rFonts w:ascii="Arial" w:eastAsia="Times New Roman" w:hAnsi="Arial" w:cs="Arial"/>
          <w:color w:val="242424"/>
          <w:sz w:val="23"/>
          <w:szCs w:val="23"/>
        </w:rPr>
        <w:br/>
        <w:t>calls. These services are deployed within an ESInet and are</w:t>
      </w:r>
      <w:r w:rsidRPr="0050392B">
        <w:rPr>
          <w:rFonts w:ascii="Arial" w:eastAsia="Times New Roman" w:hAnsi="Arial" w:cs="Arial"/>
          <w:color w:val="242424"/>
          <w:sz w:val="23"/>
          <w:szCs w:val="23"/>
        </w:rPr>
        <w:br/>
        <w:t>discoverable using the LoST [RFC5222] protocol or a discovery</w:t>
      </w:r>
      <w:r w:rsidRPr="0050392B">
        <w:rPr>
          <w:rFonts w:ascii="Arial" w:eastAsia="Times New Roman" w:hAnsi="Arial" w:cs="Arial"/>
          <w:color w:val="242424"/>
          <w:sz w:val="23"/>
          <w:szCs w:val="23"/>
        </w:rPr>
        <w:br/>
        <w:t>service known as the Service/Agency Locator (SAL). Standardized</w:t>
      </w:r>
      <w:r w:rsidRPr="0050392B">
        <w:rPr>
          <w:rFonts w:ascii="Arial" w:eastAsia="Times New Roman" w:hAnsi="Arial" w:cs="Arial"/>
          <w:color w:val="242424"/>
          <w:sz w:val="23"/>
          <w:szCs w:val="23"/>
        </w:rPr>
        <w:br/>
        <w:t>query terms are needed for both discovery mechanisms to work.</w:t>
      </w:r>
      <w:r w:rsidRPr="0050392B">
        <w:rPr>
          <w:rFonts w:ascii="Arial" w:eastAsia="Times New Roman" w:hAnsi="Arial" w:cs="Arial"/>
          <w:color w:val="242424"/>
          <w:sz w:val="23"/>
          <w:szCs w:val="23"/>
        </w:rPr>
        <w:br/>
        <w:t>When querying LoST, the service URNs in section 4.4.5.1.</w:t>
      </w:r>
      <w:r w:rsidRPr="0050392B">
        <w:rPr>
          <w:rFonts w:ascii="Arial" w:eastAsia="Times New Roman" w:hAnsi="Arial" w:cs="Arial"/>
          <w:color w:val="242424"/>
          <w:sz w:val="23"/>
          <w:szCs w:val="23"/>
        </w:rPr>
        <w:br/>
        <w:t>"</w:t>
      </w:r>
      <w:proofErr w:type="spellStart"/>
      <w:proofErr w:type="gramStart"/>
      <w:r w:rsidRPr="0050392B">
        <w:rPr>
          <w:rFonts w:ascii="Arial" w:eastAsia="Times New Roman" w:hAnsi="Arial" w:cs="Arial"/>
          <w:color w:val="242424"/>
          <w:sz w:val="23"/>
          <w:szCs w:val="23"/>
        </w:rPr>
        <w:t>urn:emergency</w:t>
      </w:r>
      <w:proofErr w:type="gramEnd"/>
      <w:r w:rsidRPr="0050392B">
        <w:rPr>
          <w:rFonts w:ascii="Arial" w:eastAsia="Times New Roman" w:hAnsi="Arial" w:cs="Arial"/>
          <w:color w:val="242424"/>
          <w:sz w:val="23"/>
          <w:szCs w:val="23"/>
        </w:rPr>
        <w:t>:service</w:t>
      </w:r>
      <w:proofErr w:type="spellEnd"/>
      <w:r w:rsidRPr="0050392B">
        <w:rPr>
          <w:rFonts w:ascii="Arial" w:eastAsia="Times New Roman" w:hAnsi="Arial" w:cs="Arial"/>
          <w:color w:val="242424"/>
          <w:sz w:val="23"/>
          <w:szCs w:val="23"/>
        </w:rPr>
        <w:t xml:space="preserve">" </w:t>
      </w:r>
      <w:proofErr w:type="spellStart"/>
      <w:r w:rsidRPr="0050392B">
        <w:rPr>
          <w:rFonts w:ascii="Arial" w:eastAsia="Times New Roman" w:hAnsi="Arial" w:cs="Arial"/>
          <w:color w:val="242424"/>
          <w:sz w:val="23"/>
          <w:szCs w:val="23"/>
        </w:rPr>
        <w:t>Subregistry</w:t>
      </w:r>
      <w:proofErr w:type="spellEnd"/>
      <w:r w:rsidRPr="0050392B">
        <w:rPr>
          <w:rFonts w:ascii="Arial" w:eastAsia="Times New Roman" w:hAnsi="Arial" w:cs="Arial"/>
          <w:color w:val="242424"/>
          <w:sz w:val="23"/>
          <w:szCs w:val="23"/>
        </w:rPr>
        <w:t xml:space="preserve"> are used. When querying the</w:t>
      </w:r>
      <w:r w:rsidRPr="0050392B">
        <w:rPr>
          <w:rFonts w:ascii="Arial" w:eastAsia="Times New Roman" w:hAnsi="Arial" w:cs="Arial"/>
          <w:color w:val="242424"/>
          <w:sz w:val="23"/>
          <w:szCs w:val="23"/>
        </w:rPr>
        <w:br/>
        <w:t>SAL, service names from the registry defined in this section are</w:t>
      </w:r>
      <w:r w:rsidRPr="0050392B">
        <w:rPr>
          <w:rFonts w:ascii="Arial" w:eastAsia="Times New Roman" w:hAnsi="Arial" w:cs="Arial"/>
          <w:color w:val="242424"/>
          <w:sz w:val="23"/>
          <w:szCs w:val="23"/>
        </w:rPr>
        <w:br/>
        <w:t xml:space="preserve">used. IANA is requested to create the </w:t>
      </w:r>
      <w:proofErr w:type="spellStart"/>
      <w:r w:rsidRPr="0050392B">
        <w:rPr>
          <w:rFonts w:ascii="Arial" w:eastAsia="Times New Roman" w:hAnsi="Arial" w:cs="Arial"/>
          <w:color w:val="242424"/>
          <w:sz w:val="23"/>
          <w:szCs w:val="23"/>
        </w:rPr>
        <w:t>ServiceNames</w:t>
      </w:r>
      <w:proofErr w:type="spellEnd"/>
      <w:r w:rsidRPr="0050392B">
        <w:rPr>
          <w:rFonts w:ascii="Arial" w:eastAsia="Times New Roman" w:hAnsi="Arial" w:cs="Arial"/>
          <w:color w:val="242424"/>
          <w:sz w:val="23"/>
          <w:szCs w:val="23"/>
        </w:rPr>
        <w:t xml:space="preserve"> </w:t>
      </w:r>
      <w:proofErr w:type="spellStart"/>
      <w:r w:rsidRPr="0050392B">
        <w:rPr>
          <w:rFonts w:ascii="Arial" w:eastAsia="Times New Roman" w:hAnsi="Arial" w:cs="Arial"/>
          <w:color w:val="242424"/>
          <w:sz w:val="23"/>
          <w:szCs w:val="23"/>
        </w:rPr>
        <w:t>subregistry</w:t>
      </w:r>
      <w:proofErr w:type="spellEnd"/>
      <w:r w:rsidRPr="0050392B">
        <w:rPr>
          <w:rFonts w:ascii="Arial" w:eastAsia="Times New Roman" w:hAnsi="Arial" w:cs="Arial"/>
          <w:color w:val="242424"/>
          <w:sz w:val="23"/>
          <w:szCs w:val="23"/>
        </w:rPr>
        <w:t xml:space="preserve"> in</w:t>
      </w:r>
      <w:r w:rsidRPr="0050392B">
        <w:rPr>
          <w:rFonts w:ascii="Arial" w:eastAsia="Times New Roman" w:hAnsi="Arial" w:cs="Arial"/>
          <w:color w:val="242424"/>
          <w:sz w:val="23"/>
          <w:szCs w:val="23"/>
        </w:rPr>
        <w:br/>
        <w:t>the Emergency registry.</w:t>
      </w:r>
    </w:p>
    <w:p w14:paraId="6722BA89" w14:textId="29635530" w:rsidR="006661C4" w:rsidRDefault="006661C4" w:rsidP="0050392B">
      <w:pPr>
        <w:shd w:val="clear" w:color="auto" w:fill="FFFFFF"/>
        <w:spacing w:after="0" w:line="240" w:lineRule="auto"/>
        <w:rPr>
          <w:ins w:id="354" w:author="Brandon Abley" w:date="2023-11-20T12:21:00Z"/>
          <w:rFonts w:ascii="Arial" w:hAnsi="Arial" w:cs="Arial"/>
          <w:color w:val="242424"/>
          <w:sz w:val="23"/>
          <w:szCs w:val="23"/>
          <w:shd w:val="clear" w:color="auto" w:fill="FFFFFF"/>
        </w:rPr>
      </w:pPr>
      <w:ins w:id="355" w:author="Brandon Abley" w:date="2023-11-20T12:21:00Z">
        <w:r>
          <w:rPr>
            <w:rFonts w:ascii="Arial" w:hAnsi="Arial" w:cs="Arial"/>
            <w:color w:val="242424"/>
            <w:sz w:val="23"/>
            <w:szCs w:val="23"/>
            <w:shd w:val="clear" w:color="auto" w:fill="FFFFFF"/>
          </w:rPr>
          <w:t xml:space="preserve">No objection, text </w:t>
        </w:r>
        <w:proofErr w:type="gramStart"/>
        <w:r>
          <w:rPr>
            <w:rFonts w:ascii="Arial" w:hAnsi="Arial" w:cs="Arial"/>
            <w:color w:val="242424"/>
            <w:sz w:val="23"/>
            <w:szCs w:val="23"/>
            <w:shd w:val="clear" w:color="auto" w:fill="FFFFFF"/>
          </w:rPr>
          <w:t>adopted</w:t>
        </w:r>
        <w:proofErr w:type="gramEnd"/>
        <w:r>
          <w:rPr>
            <w:rFonts w:ascii="Arial" w:hAnsi="Arial" w:cs="Arial"/>
            <w:color w:val="242424"/>
            <w:sz w:val="23"/>
            <w:szCs w:val="23"/>
            <w:shd w:val="clear" w:color="auto" w:fill="FFFFFF"/>
          </w:rPr>
          <w:t> </w:t>
        </w:r>
      </w:ins>
    </w:p>
    <w:p w14:paraId="700F8A69" w14:textId="77777777" w:rsidR="006661C4" w:rsidRPr="0050392B" w:rsidRDefault="006661C4" w:rsidP="0050392B">
      <w:pPr>
        <w:shd w:val="clear" w:color="auto" w:fill="FFFFFF"/>
        <w:spacing w:after="0" w:line="240" w:lineRule="auto"/>
        <w:rPr>
          <w:rFonts w:ascii="Arial" w:eastAsia="Times New Roman" w:hAnsi="Arial" w:cs="Arial"/>
          <w:color w:val="242424"/>
          <w:sz w:val="23"/>
          <w:szCs w:val="23"/>
        </w:rPr>
      </w:pPr>
    </w:p>
    <w:p w14:paraId="0CC9B413" w14:textId="77777777" w:rsidR="0050392B" w:rsidRDefault="0050392B" w:rsidP="0050392B">
      <w:pPr>
        <w:shd w:val="clear" w:color="auto" w:fill="FFFFFF"/>
        <w:spacing w:after="0" w:line="240" w:lineRule="auto"/>
        <w:rPr>
          <w:ins w:id="356" w:author="Brandon Abley" w:date="2023-11-20T12:21:00Z"/>
          <w:rFonts w:ascii="Arial" w:eastAsia="Times New Roman" w:hAnsi="Arial" w:cs="Arial"/>
          <w:color w:val="242424"/>
          <w:sz w:val="23"/>
          <w:szCs w:val="23"/>
        </w:rPr>
      </w:pPr>
      <w:r w:rsidRPr="0050392B">
        <w:rPr>
          <w:rFonts w:ascii="Arial" w:eastAsia="Times New Roman" w:hAnsi="Arial" w:cs="Arial"/>
          <w:color w:val="242424"/>
          <w:sz w:val="23"/>
          <w:szCs w:val="23"/>
        </w:rPr>
        <w:t>(77) In 4.5.1.3, typo "that entry" should be "that the entry".</w:t>
      </w:r>
    </w:p>
    <w:p w14:paraId="2FF49210" w14:textId="428AE22E" w:rsidR="006661C4" w:rsidRDefault="006661C4" w:rsidP="0050392B">
      <w:pPr>
        <w:shd w:val="clear" w:color="auto" w:fill="FFFFFF"/>
        <w:spacing w:after="0" w:line="240" w:lineRule="auto"/>
        <w:rPr>
          <w:ins w:id="357" w:author="Brandon Abley" w:date="2023-11-20T12:21:00Z"/>
          <w:rFonts w:ascii="Arial" w:hAnsi="Arial" w:cs="Arial"/>
          <w:color w:val="242424"/>
          <w:sz w:val="23"/>
          <w:szCs w:val="23"/>
          <w:shd w:val="clear" w:color="auto" w:fill="FFFFFF"/>
        </w:rPr>
      </w:pPr>
      <w:ins w:id="358" w:author="Brandon Abley" w:date="2023-11-20T12:21:00Z">
        <w:r>
          <w:rPr>
            <w:rFonts w:ascii="Arial" w:hAnsi="Arial" w:cs="Arial"/>
            <w:color w:val="242424"/>
            <w:sz w:val="23"/>
            <w:szCs w:val="23"/>
            <w:shd w:val="clear" w:color="auto" w:fill="FFFFFF"/>
          </w:rPr>
          <w:t xml:space="preserve">Blanket change </w:t>
        </w:r>
        <w:proofErr w:type="gramStart"/>
        <w:r>
          <w:rPr>
            <w:rFonts w:ascii="Arial" w:hAnsi="Arial" w:cs="Arial"/>
            <w:color w:val="242424"/>
            <w:sz w:val="23"/>
            <w:szCs w:val="23"/>
            <w:shd w:val="clear" w:color="auto" w:fill="FFFFFF"/>
          </w:rPr>
          <w:t>made</w:t>
        </w:r>
        <w:proofErr w:type="gramEnd"/>
        <w:r>
          <w:rPr>
            <w:rFonts w:ascii="Arial" w:hAnsi="Arial" w:cs="Arial"/>
            <w:color w:val="242424"/>
            <w:sz w:val="23"/>
            <w:szCs w:val="23"/>
            <w:shd w:val="clear" w:color="auto" w:fill="FFFFFF"/>
          </w:rPr>
          <w:t xml:space="preserve">  </w:t>
        </w:r>
      </w:ins>
    </w:p>
    <w:p w14:paraId="6513E091" w14:textId="77777777" w:rsidR="006661C4" w:rsidRDefault="006661C4">
      <w:pPr>
        <w:rPr>
          <w:ins w:id="359" w:author="Brandon Abley" w:date="2023-11-20T12:21:00Z"/>
          <w:rFonts w:ascii="Arial" w:hAnsi="Arial" w:cs="Arial"/>
          <w:color w:val="242424"/>
          <w:sz w:val="23"/>
          <w:szCs w:val="23"/>
          <w:shd w:val="clear" w:color="auto" w:fill="FFFFFF"/>
        </w:rPr>
      </w:pPr>
      <w:ins w:id="360" w:author="Brandon Abley" w:date="2023-11-20T12:21:00Z">
        <w:r>
          <w:rPr>
            <w:rFonts w:ascii="Arial" w:hAnsi="Arial" w:cs="Arial"/>
            <w:color w:val="242424"/>
            <w:sz w:val="23"/>
            <w:szCs w:val="23"/>
            <w:shd w:val="clear" w:color="auto" w:fill="FFFFFF"/>
          </w:rPr>
          <w:br w:type="page"/>
        </w:r>
      </w:ins>
    </w:p>
    <w:p w14:paraId="4DAB5FE6" w14:textId="77777777" w:rsidR="006661C4" w:rsidRPr="0050392B" w:rsidRDefault="006661C4" w:rsidP="0050392B">
      <w:pPr>
        <w:shd w:val="clear" w:color="auto" w:fill="FFFFFF"/>
        <w:spacing w:after="0" w:line="240" w:lineRule="auto"/>
        <w:rPr>
          <w:rFonts w:ascii="Arial" w:eastAsia="Times New Roman" w:hAnsi="Arial" w:cs="Arial"/>
          <w:color w:val="242424"/>
          <w:sz w:val="23"/>
          <w:szCs w:val="23"/>
        </w:rPr>
      </w:pPr>
    </w:p>
    <w:p w14:paraId="310DE8BD" w14:textId="77777777" w:rsidR="0050392B" w:rsidRDefault="0050392B" w:rsidP="0050392B">
      <w:pPr>
        <w:shd w:val="clear" w:color="auto" w:fill="FFFFFF"/>
        <w:spacing w:after="0" w:line="240" w:lineRule="auto"/>
        <w:rPr>
          <w:ins w:id="361" w:author="Brandon Abley" w:date="2023-11-20T12:21:00Z"/>
          <w:rFonts w:ascii="Arial" w:eastAsia="Times New Roman" w:hAnsi="Arial" w:cs="Arial"/>
          <w:color w:val="242424"/>
          <w:sz w:val="23"/>
          <w:szCs w:val="23"/>
        </w:rPr>
      </w:pPr>
      <w:r w:rsidRPr="0050392B">
        <w:rPr>
          <w:rFonts w:ascii="Arial" w:eastAsia="Times New Roman" w:hAnsi="Arial" w:cs="Arial"/>
          <w:color w:val="242424"/>
          <w:sz w:val="23"/>
          <w:szCs w:val="23"/>
        </w:rPr>
        <w:t>(78) Same place, suggestion: the expert should verify "that the entry is for a new service that is defined in a standard produced by an SDO with emergency services expertise".</w:t>
      </w:r>
    </w:p>
    <w:p w14:paraId="6E5C90AB" w14:textId="64EA984D" w:rsidR="006661C4" w:rsidRDefault="006661C4" w:rsidP="0050392B">
      <w:pPr>
        <w:shd w:val="clear" w:color="auto" w:fill="FFFFFF"/>
        <w:spacing w:after="0" w:line="240" w:lineRule="auto"/>
        <w:rPr>
          <w:ins w:id="362" w:author="Brandon Abley" w:date="2023-11-20T12:21:00Z"/>
          <w:rFonts w:ascii="Arial" w:hAnsi="Arial" w:cs="Arial"/>
          <w:color w:val="242424"/>
          <w:sz w:val="23"/>
          <w:szCs w:val="23"/>
          <w:shd w:val="clear" w:color="auto" w:fill="FFFFFF"/>
        </w:rPr>
      </w:pPr>
      <w:ins w:id="363" w:author="Brandon Abley" w:date="2023-11-20T12:21:00Z">
        <w:r>
          <w:rPr>
            <w:rFonts w:ascii="Arial" w:hAnsi="Arial" w:cs="Arial"/>
            <w:color w:val="242424"/>
            <w:sz w:val="23"/>
            <w:szCs w:val="23"/>
            <w:shd w:val="clear" w:color="auto" w:fill="FFFFFF"/>
          </w:rPr>
          <w:t xml:space="preserve">Same as previous comment, decline to change and defer to the expert as to the appropriateness of the </w:t>
        </w:r>
        <w:proofErr w:type="gramStart"/>
        <w:r>
          <w:rPr>
            <w:rFonts w:ascii="Arial" w:hAnsi="Arial" w:cs="Arial"/>
            <w:color w:val="242424"/>
            <w:sz w:val="23"/>
            <w:szCs w:val="23"/>
            <w:shd w:val="clear" w:color="auto" w:fill="FFFFFF"/>
          </w:rPr>
          <w:t>SDO</w:t>
        </w:r>
        <w:proofErr w:type="gramEnd"/>
        <w:r>
          <w:rPr>
            <w:rFonts w:ascii="Arial" w:hAnsi="Arial" w:cs="Arial"/>
            <w:color w:val="242424"/>
            <w:sz w:val="23"/>
            <w:szCs w:val="23"/>
            <w:shd w:val="clear" w:color="auto" w:fill="FFFFFF"/>
          </w:rPr>
          <w:t> </w:t>
        </w:r>
      </w:ins>
    </w:p>
    <w:p w14:paraId="5FDD2B0D" w14:textId="77777777" w:rsidR="006661C4" w:rsidRPr="0050392B" w:rsidRDefault="006661C4" w:rsidP="0050392B">
      <w:pPr>
        <w:shd w:val="clear" w:color="auto" w:fill="FFFFFF"/>
        <w:spacing w:after="0" w:line="240" w:lineRule="auto"/>
        <w:rPr>
          <w:rFonts w:ascii="Arial" w:eastAsia="Times New Roman" w:hAnsi="Arial" w:cs="Arial"/>
          <w:color w:val="242424"/>
          <w:sz w:val="23"/>
          <w:szCs w:val="23"/>
        </w:rPr>
      </w:pPr>
    </w:p>
    <w:p w14:paraId="7DA65819" w14:textId="77777777" w:rsidR="0050392B" w:rsidRPr="0050392B" w:rsidRDefault="0050392B" w:rsidP="0050392B">
      <w:pPr>
        <w:shd w:val="clear" w:color="auto" w:fill="FFFFFF"/>
        <w:spacing w:after="0" w:line="240" w:lineRule="auto"/>
        <w:rPr>
          <w:rFonts w:ascii="Arial" w:eastAsia="Times New Roman" w:hAnsi="Arial" w:cs="Arial"/>
          <w:color w:val="242424"/>
          <w:sz w:val="23"/>
          <w:szCs w:val="23"/>
        </w:rPr>
      </w:pPr>
      <w:r w:rsidRPr="0050392B">
        <w:rPr>
          <w:rFonts w:ascii="Arial" w:eastAsia="Times New Roman" w:hAnsi="Arial" w:cs="Arial"/>
          <w:color w:val="242424"/>
          <w:sz w:val="23"/>
          <w:szCs w:val="23"/>
        </w:rPr>
        <w:t>(79) In 4.5.1.4, I suggest making the columns/fields more explicitly named:</w:t>
      </w:r>
    </w:p>
    <w:p w14:paraId="718EB52F" w14:textId="77777777" w:rsidR="0050392B" w:rsidRPr="0050392B" w:rsidRDefault="0050392B" w:rsidP="0050392B">
      <w:pPr>
        <w:numPr>
          <w:ilvl w:val="0"/>
          <w:numId w:val="2"/>
        </w:numPr>
        <w:shd w:val="clear" w:color="auto" w:fill="FFFFFF"/>
        <w:spacing w:before="100" w:beforeAutospacing="1" w:after="100" w:afterAutospacing="1" w:line="240" w:lineRule="auto"/>
        <w:rPr>
          <w:rFonts w:ascii="Arial" w:eastAsia="Times New Roman" w:hAnsi="Arial" w:cs="Arial"/>
          <w:color w:val="242424"/>
          <w:sz w:val="23"/>
          <w:szCs w:val="23"/>
        </w:rPr>
      </w:pPr>
      <w:r w:rsidRPr="0050392B">
        <w:rPr>
          <w:rFonts w:ascii="Arial" w:eastAsia="Times New Roman" w:hAnsi="Arial" w:cs="Arial"/>
          <w:color w:val="242424"/>
          <w:sz w:val="23"/>
          <w:szCs w:val="23"/>
        </w:rPr>
        <w:t>An ASCII "Short Service Name" of the service (e.g., "ADR")</w:t>
      </w:r>
    </w:p>
    <w:p w14:paraId="0AC9C0E4" w14:textId="77777777" w:rsidR="0050392B" w:rsidRPr="0050392B" w:rsidRDefault="0050392B" w:rsidP="0050392B">
      <w:pPr>
        <w:numPr>
          <w:ilvl w:val="0"/>
          <w:numId w:val="2"/>
        </w:numPr>
        <w:shd w:val="clear" w:color="auto" w:fill="FFFFFF"/>
        <w:spacing w:before="100" w:beforeAutospacing="1" w:after="100" w:afterAutospacing="1" w:line="240" w:lineRule="auto"/>
        <w:rPr>
          <w:rFonts w:ascii="Arial" w:eastAsia="Times New Roman" w:hAnsi="Arial" w:cs="Arial"/>
          <w:color w:val="242424"/>
          <w:sz w:val="23"/>
          <w:szCs w:val="23"/>
        </w:rPr>
      </w:pPr>
      <w:r w:rsidRPr="0050392B">
        <w:rPr>
          <w:rFonts w:ascii="Arial" w:eastAsia="Times New Roman" w:hAnsi="Arial" w:cs="Arial"/>
          <w:color w:val="242424"/>
          <w:sz w:val="23"/>
          <w:szCs w:val="23"/>
        </w:rPr>
        <w:t>An ASCII "Long Service Name" of the service (e.g., "Additional Data Repository")</w:t>
      </w:r>
    </w:p>
    <w:p w14:paraId="78F9A532" w14:textId="77777777" w:rsidR="0050392B" w:rsidRPr="0050392B" w:rsidRDefault="0050392B" w:rsidP="0050392B">
      <w:pPr>
        <w:numPr>
          <w:ilvl w:val="0"/>
          <w:numId w:val="2"/>
        </w:numPr>
        <w:shd w:val="clear" w:color="auto" w:fill="FFFFFF"/>
        <w:spacing w:before="100" w:beforeAutospacing="1" w:after="100" w:afterAutospacing="1" w:line="240" w:lineRule="auto"/>
        <w:rPr>
          <w:rFonts w:ascii="Arial" w:eastAsia="Times New Roman" w:hAnsi="Arial" w:cs="Arial"/>
          <w:color w:val="242424"/>
          <w:sz w:val="23"/>
          <w:szCs w:val="23"/>
        </w:rPr>
      </w:pPr>
      <w:r w:rsidRPr="0050392B">
        <w:rPr>
          <w:rFonts w:ascii="Arial" w:eastAsia="Times New Roman" w:hAnsi="Arial" w:cs="Arial"/>
          <w:color w:val="242424"/>
          <w:sz w:val="23"/>
          <w:szCs w:val="23"/>
        </w:rPr>
        <w:t>A "Reference", a URI to the document that defines the service.</w:t>
      </w:r>
    </w:p>
    <w:p w14:paraId="1C435C1D" w14:textId="77777777" w:rsidR="0050392B" w:rsidRDefault="0050392B" w:rsidP="0050392B">
      <w:pPr>
        <w:shd w:val="clear" w:color="auto" w:fill="FFFFFF"/>
        <w:spacing w:after="0" w:line="240" w:lineRule="auto"/>
        <w:rPr>
          <w:ins w:id="364" w:author="Brandon Abley" w:date="2023-11-20T12:21:00Z"/>
          <w:rFonts w:ascii="Arial" w:eastAsia="Times New Roman" w:hAnsi="Arial" w:cs="Arial"/>
          <w:color w:val="242424"/>
          <w:sz w:val="23"/>
          <w:szCs w:val="23"/>
        </w:rPr>
      </w:pPr>
      <w:r w:rsidRPr="0050392B">
        <w:rPr>
          <w:rFonts w:ascii="Arial" w:eastAsia="Times New Roman" w:hAnsi="Arial" w:cs="Arial"/>
          <w:color w:val="242424"/>
          <w:sz w:val="23"/>
          <w:szCs w:val="23"/>
        </w:rPr>
        <w:t>(80) In 4.5.2.1, I think the name should be "</w:t>
      </w:r>
      <w:proofErr w:type="spellStart"/>
      <w:r w:rsidRPr="0050392B">
        <w:rPr>
          <w:rFonts w:ascii="Arial" w:eastAsia="Times New Roman" w:hAnsi="Arial" w:cs="Arial"/>
          <w:color w:val="242424"/>
          <w:sz w:val="23"/>
          <w:szCs w:val="23"/>
        </w:rPr>
        <w:t>serviceState</w:t>
      </w:r>
      <w:proofErr w:type="spellEnd"/>
      <w:r w:rsidRPr="0050392B">
        <w:rPr>
          <w:rFonts w:ascii="Arial" w:eastAsia="Times New Roman" w:hAnsi="Arial" w:cs="Arial"/>
          <w:color w:val="242424"/>
          <w:sz w:val="23"/>
          <w:szCs w:val="23"/>
        </w:rPr>
        <w:t>" or "</w:t>
      </w:r>
      <w:proofErr w:type="spellStart"/>
      <w:r w:rsidRPr="0050392B">
        <w:rPr>
          <w:rFonts w:ascii="Arial" w:eastAsia="Times New Roman" w:hAnsi="Arial" w:cs="Arial"/>
          <w:color w:val="242424"/>
          <w:sz w:val="23"/>
          <w:szCs w:val="23"/>
        </w:rPr>
        <w:t>serviceStates</w:t>
      </w:r>
      <w:proofErr w:type="spellEnd"/>
      <w:r w:rsidRPr="0050392B">
        <w:rPr>
          <w:rFonts w:ascii="Arial" w:eastAsia="Times New Roman" w:hAnsi="Arial" w:cs="Arial"/>
          <w:color w:val="242424"/>
          <w:sz w:val="23"/>
          <w:szCs w:val="23"/>
        </w:rPr>
        <w:t>" (plural), not "</w:t>
      </w:r>
      <w:proofErr w:type="spellStart"/>
      <w:r w:rsidRPr="0050392B">
        <w:rPr>
          <w:rFonts w:ascii="Arial" w:eastAsia="Times New Roman" w:hAnsi="Arial" w:cs="Arial"/>
          <w:color w:val="242424"/>
          <w:sz w:val="23"/>
          <w:szCs w:val="23"/>
        </w:rPr>
        <w:t>serviceNames</w:t>
      </w:r>
      <w:proofErr w:type="spellEnd"/>
      <w:r w:rsidRPr="0050392B">
        <w:rPr>
          <w:rFonts w:ascii="Arial" w:eastAsia="Times New Roman" w:hAnsi="Arial" w:cs="Arial"/>
          <w:color w:val="242424"/>
          <w:sz w:val="23"/>
          <w:szCs w:val="23"/>
        </w:rPr>
        <w:t>".</w:t>
      </w:r>
    </w:p>
    <w:p w14:paraId="0E9AF8E4" w14:textId="3BD3200A" w:rsidR="006661C4" w:rsidRDefault="008C5302" w:rsidP="0050392B">
      <w:pPr>
        <w:shd w:val="clear" w:color="auto" w:fill="FFFFFF"/>
        <w:spacing w:after="0" w:line="240" w:lineRule="auto"/>
        <w:rPr>
          <w:ins w:id="365" w:author="Brandon Abley" w:date="2023-11-20T12:21:00Z"/>
          <w:rFonts w:ascii="Arial" w:hAnsi="Arial" w:cs="Arial"/>
          <w:color w:val="242424"/>
          <w:sz w:val="23"/>
          <w:szCs w:val="23"/>
          <w:shd w:val="clear" w:color="auto" w:fill="FFFFFF"/>
        </w:rPr>
      </w:pPr>
      <w:ins w:id="366" w:author="Brandon Abley" w:date="2023-11-20T12:21:00Z">
        <w:r>
          <w:rPr>
            <w:rFonts w:ascii="Arial" w:hAnsi="Arial" w:cs="Arial"/>
            <w:color w:val="242424"/>
            <w:sz w:val="23"/>
            <w:szCs w:val="23"/>
            <w:shd w:val="clear" w:color="auto" w:fill="FFFFFF"/>
          </w:rPr>
          <w:t xml:space="preserve">It says </w:t>
        </w:r>
        <w:proofErr w:type="spellStart"/>
        <w:r w:rsidR="006661C4">
          <w:rPr>
            <w:rFonts w:ascii="Arial" w:hAnsi="Arial" w:cs="Arial"/>
            <w:color w:val="242424"/>
            <w:sz w:val="23"/>
            <w:szCs w:val="23"/>
            <w:shd w:val="clear" w:color="auto" w:fill="FFFFFF"/>
          </w:rPr>
          <w:t>ServiceState</w:t>
        </w:r>
        <w:proofErr w:type="spellEnd"/>
        <w:r w:rsidR="006661C4">
          <w:rPr>
            <w:rFonts w:ascii="Arial" w:hAnsi="Arial" w:cs="Arial"/>
            <w:color w:val="242424"/>
            <w:sz w:val="23"/>
            <w:szCs w:val="23"/>
            <w:shd w:val="clear" w:color="auto" w:fill="FFFFFF"/>
          </w:rPr>
          <w:t xml:space="preserve"> </w:t>
        </w:r>
        <w:r>
          <w:rPr>
            <w:rFonts w:ascii="Arial" w:hAnsi="Arial" w:cs="Arial"/>
            <w:color w:val="242424"/>
            <w:sz w:val="23"/>
            <w:szCs w:val="23"/>
            <w:shd w:val="clear" w:color="auto" w:fill="FFFFFF"/>
          </w:rPr>
          <w:t xml:space="preserve">in </w:t>
        </w:r>
        <w:r w:rsidR="006661C4">
          <w:rPr>
            <w:rFonts w:ascii="Arial" w:hAnsi="Arial" w:cs="Arial"/>
            <w:color w:val="242424"/>
            <w:sz w:val="23"/>
            <w:szCs w:val="23"/>
            <w:shd w:val="clear" w:color="auto" w:fill="FFFFFF"/>
          </w:rPr>
          <w:t>current author draft </w:t>
        </w:r>
      </w:ins>
    </w:p>
    <w:p w14:paraId="07DE2C26" w14:textId="77777777" w:rsidR="006661C4" w:rsidRPr="0050392B" w:rsidRDefault="006661C4" w:rsidP="0050392B">
      <w:pPr>
        <w:shd w:val="clear" w:color="auto" w:fill="FFFFFF"/>
        <w:spacing w:after="0" w:line="240" w:lineRule="auto"/>
        <w:rPr>
          <w:rFonts w:ascii="Arial" w:eastAsia="Times New Roman" w:hAnsi="Arial" w:cs="Arial"/>
          <w:color w:val="242424"/>
          <w:sz w:val="23"/>
          <w:szCs w:val="23"/>
        </w:rPr>
      </w:pPr>
    </w:p>
    <w:p w14:paraId="5F317C35" w14:textId="77777777" w:rsidR="0050392B" w:rsidRPr="0050392B" w:rsidRDefault="0050392B" w:rsidP="0050392B">
      <w:pPr>
        <w:shd w:val="clear" w:color="auto" w:fill="FFFFFF"/>
        <w:spacing w:after="0" w:line="240" w:lineRule="auto"/>
        <w:rPr>
          <w:rFonts w:ascii="Arial" w:eastAsia="Times New Roman" w:hAnsi="Arial" w:cs="Arial"/>
          <w:color w:val="242424"/>
          <w:sz w:val="23"/>
          <w:szCs w:val="23"/>
        </w:rPr>
      </w:pPr>
      <w:r w:rsidRPr="0050392B">
        <w:rPr>
          <w:rFonts w:ascii="Arial" w:eastAsia="Times New Roman" w:hAnsi="Arial" w:cs="Arial"/>
          <w:color w:val="242424"/>
          <w:sz w:val="23"/>
          <w:szCs w:val="23"/>
        </w:rPr>
        <w:t>--Randall</w:t>
      </w:r>
    </w:p>
    <w:p w14:paraId="55803F57" w14:textId="77777777" w:rsidR="00ED7A9E" w:rsidRDefault="00ED7A9E"/>
    <w:sectPr w:rsidR="00ED7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B58CD"/>
    <w:multiLevelType w:val="multilevel"/>
    <w:tmpl w:val="D700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F67121"/>
    <w:multiLevelType w:val="multilevel"/>
    <w:tmpl w:val="AA18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827767">
    <w:abstractNumId w:val="1"/>
  </w:num>
  <w:num w:numId="2" w16cid:durableId="14297368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ndon Abley">
    <w15:presenceInfo w15:providerId="Windows Live" w15:userId="5fb8e2f8fb1d2c4e"/>
  </w15:person>
  <w15:person w15:author="Brian Rosen">
    <w15:presenceInfo w15:providerId="Windows Live" w15:userId="dd9d74f1a3894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92B"/>
    <w:rsid w:val="002A5C70"/>
    <w:rsid w:val="002B3F63"/>
    <w:rsid w:val="003E1C11"/>
    <w:rsid w:val="0043473B"/>
    <w:rsid w:val="00443A98"/>
    <w:rsid w:val="00454E80"/>
    <w:rsid w:val="0050392B"/>
    <w:rsid w:val="005908AC"/>
    <w:rsid w:val="005B3506"/>
    <w:rsid w:val="005E6D81"/>
    <w:rsid w:val="00627B3E"/>
    <w:rsid w:val="006661C4"/>
    <w:rsid w:val="006842A5"/>
    <w:rsid w:val="00695903"/>
    <w:rsid w:val="006A60EE"/>
    <w:rsid w:val="007E26B8"/>
    <w:rsid w:val="0087184C"/>
    <w:rsid w:val="0088499B"/>
    <w:rsid w:val="008C5302"/>
    <w:rsid w:val="008E6F8F"/>
    <w:rsid w:val="00974A4D"/>
    <w:rsid w:val="00B00983"/>
    <w:rsid w:val="00B917D6"/>
    <w:rsid w:val="00CB27B7"/>
    <w:rsid w:val="00DC5BC3"/>
    <w:rsid w:val="00DF5C19"/>
    <w:rsid w:val="00E14E74"/>
    <w:rsid w:val="00ED7A9E"/>
    <w:rsid w:val="00F86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F3157"/>
  <w15:chartTrackingRefBased/>
  <w15:docId w15:val="{1C7F51F6-0AF0-4CAC-87E8-9E51483F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92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5039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1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2641</Words>
  <Characters>15057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Abley</dc:creator>
  <cp:keywords/>
  <dc:description/>
  <cp:lastModifiedBy>Brandon Abley</cp:lastModifiedBy>
  <cp:revision>2</cp:revision>
  <dcterms:created xsi:type="dcterms:W3CDTF">2023-11-20T17:22:00Z</dcterms:created>
  <dcterms:modified xsi:type="dcterms:W3CDTF">2023-11-20T17:22:00Z</dcterms:modified>
</cp:coreProperties>
</file>